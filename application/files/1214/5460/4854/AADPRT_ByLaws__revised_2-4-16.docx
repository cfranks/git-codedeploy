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15" w:rsidRPr="00434E69" w:rsidRDefault="00CF6569" w:rsidP="00323039">
      <w:pPr>
        <w:widowControl w:val="0"/>
        <w:autoSpaceDE w:val="0"/>
        <w:autoSpaceDN w:val="0"/>
        <w:adjustRightInd w:val="0"/>
        <w:spacing w:before="44" w:after="0" w:line="240" w:lineRule="auto"/>
        <w:ind w:left="1531" w:right="1428"/>
        <w:jc w:val="center"/>
        <w:outlineLvl w:val="0"/>
        <w:rPr>
          <w:rFonts w:ascii="Times New Roman" w:hAnsi="Times New Roman" w:cs="Times New Roman"/>
          <w:sz w:val="36"/>
          <w:szCs w:val="36"/>
        </w:rPr>
      </w:pPr>
      <w:bookmarkStart w:id="0" w:name="_GoBack"/>
      <w:bookmarkEnd w:id="0"/>
      <w:r w:rsidRPr="00434E69">
        <w:rPr>
          <w:rFonts w:ascii="Times New Roman" w:hAnsi="Times New Roman" w:cs="Times New Roman"/>
          <w:b/>
          <w:bCs/>
          <w:sz w:val="36"/>
          <w:szCs w:val="36"/>
        </w:rPr>
        <w:t>A</w:t>
      </w:r>
      <w:r w:rsidRPr="00434E69">
        <w:rPr>
          <w:rFonts w:ascii="Times New Roman" w:hAnsi="Times New Roman" w:cs="Times New Roman"/>
          <w:b/>
          <w:bCs/>
          <w:spacing w:val="-13"/>
          <w:sz w:val="36"/>
          <w:szCs w:val="36"/>
        </w:rPr>
        <w:t>m</w:t>
      </w:r>
      <w:r w:rsidRPr="00434E69">
        <w:rPr>
          <w:rFonts w:ascii="Times New Roman" w:hAnsi="Times New Roman" w:cs="Times New Roman"/>
          <w:b/>
          <w:bCs/>
          <w:spacing w:val="-1"/>
          <w:sz w:val="36"/>
          <w:szCs w:val="36"/>
        </w:rPr>
        <w:t>er</w:t>
      </w:r>
      <w:r w:rsidRPr="00434E69">
        <w:rPr>
          <w:rFonts w:ascii="Times New Roman" w:hAnsi="Times New Roman" w:cs="Times New Roman"/>
          <w:b/>
          <w:bCs/>
          <w:sz w:val="36"/>
          <w:szCs w:val="36"/>
        </w:rPr>
        <w:t>ic</w:t>
      </w:r>
      <w:r w:rsidRPr="00434E69">
        <w:rPr>
          <w:rFonts w:ascii="Times New Roman" w:hAnsi="Times New Roman" w:cs="Times New Roman"/>
          <w:b/>
          <w:bCs/>
          <w:spacing w:val="-3"/>
          <w:sz w:val="36"/>
          <w:szCs w:val="36"/>
        </w:rPr>
        <w:t>a</w:t>
      </w:r>
      <w:r w:rsidRPr="00434E69">
        <w:rPr>
          <w:rFonts w:ascii="Times New Roman" w:hAnsi="Times New Roman" w:cs="Times New Roman"/>
          <w:b/>
          <w:bCs/>
          <w:sz w:val="36"/>
          <w:szCs w:val="36"/>
        </w:rPr>
        <w:t>n</w:t>
      </w:r>
      <w:r w:rsidRPr="00434E69">
        <w:rPr>
          <w:rFonts w:ascii="Times New Roman" w:hAnsi="Times New Roman" w:cs="Times New Roman"/>
          <w:b/>
          <w:bCs/>
          <w:spacing w:val="-3"/>
          <w:sz w:val="36"/>
          <w:szCs w:val="36"/>
        </w:rPr>
        <w:t xml:space="preserve"> </w:t>
      </w:r>
      <w:r w:rsidRPr="00434E69">
        <w:rPr>
          <w:rFonts w:ascii="Times New Roman" w:hAnsi="Times New Roman" w:cs="Times New Roman"/>
          <w:b/>
          <w:bCs/>
          <w:sz w:val="36"/>
          <w:szCs w:val="36"/>
        </w:rPr>
        <w:t>A</w:t>
      </w:r>
      <w:r w:rsidRPr="00434E69">
        <w:rPr>
          <w:rFonts w:ascii="Times New Roman" w:hAnsi="Times New Roman" w:cs="Times New Roman"/>
          <w:b/>
          <w:bCs/>
          <w:spacing w:val="-1"/>
          <w:sz w:val="36"/>
          <w:szCs w:val="36"/>
        </w:rPr>
        <w:t>s</w:t>
      </w:r>
      <w:r w:rsidRPr="00434E69">
        <w:rPr>
          <w:rFonts w:ascii="Times New Roman" w:hAnsi="Times New Roman" w:cs="Times New Roman"/>
          <w:b/>
          <w:bCs/>
          <w:sz w:val="36"/>
          <w:szCs w:val="36"/>
        </w:rPr>
        <w:t>s</w:t>
      </w:r>
      <w:r w:rsidRPr="00434E69">
        <w:rPr>
          <w:rFonts w:ascii="Times New Roman" w:hAnsi="Times New Roman" w:cs="Times New Roman"/>
          <w:b/>
          <w:bCs/>
          <w:spacing w:val="-3"/>
          <w:sz w:val="36"/>
          <w:szCs w:val="36"/>
        </w:rPr>
        <w:t>o</w:t>
      </w:r>
      <w:r w:rsidRPr="00434E69">
        <w:rPr>
          <w:rFonts w:ascii="Times New Roman" w:hAnsi="Times New Roman" w:cs="Times New Roman"/>
          <w:b/>
          <w:bCs/>
          <w:spacing w:val="-1"/>
          <w:sz w:val="36"/>
          <w:szCs w:val="36"/>
        </w:rPr>
        <w:t>c</w:t>
      </w:r>
      <w:r w:rsidRPr="00434E69">
        <w:rPr>
          <w:rFonts w:ascii="Times New Roman" w:hAnsi="Times New Roman" w:cs="Times New Roman"/>
          <w:b/>
          <w:bCs/>
          <w:sz w:val="36"/>
          <w:szCs w:val="36"/>
        </w:rPr>
        <w:t>i</w:t>
      </w:r>
      <w:r w:rsidRPr="00434E69">
        <w:rPr>
          <w:rFonts w:ascii="Times New Roman" w:hAnsi="Times New Roman" w:cs="Times New Roman"/>
          <w:b/>
          <w:bCs/>
          <w:spacing w:val="-2"/>
          <w:sz w:val="36"/>
          <w:szCs w:val="36"/>
        </w:rPr>
        <w:t>a</w:t>
      </w:r>
      <w:r w:rsidRPr="00434E69">
        <w:rPr>
          <w:rFonts w:ascii="Times New Roman" w:hAnsi="Times New Roman" w:cs="Times New Roman"/>
          <w:b/>
          <w:bCs/>
          <w:sz w:val="36"/>
          <w:szCs w:val="36"/>
        </w:rPr>
        <w:t>ti</w:t>
      </w:r>
      <w:r w:rsidRPr="00434E69">
        <w:rPr>
          <w:rFonts w:ascii="Times New Roman" w:hAnsi="Times New Roman" w:cs="Times New Roman"/>
          <w:b/>
          <w:bCs/>
          <w:spacing w:val="-1"/>
          <w:sz w:val="36"/>
          <w:szCs w:val="36"/>
        </w:rPr>
        <w:t>o</w:t>
      </w:r>
      <w:r w:rsidRPr="00434E69">
        <w:rPr>
          <w:rFonts w:ascii="Times New Roman" w:hAnsi="Times New Roman" w:cs="Times New Roman"/>
          <w:b/>
          <w:bCs/>
          <w:sz w:val="36"/>
          <w:szCs w:val="36"/>
        </w:rPr>
        <w:t>n</w:t>
      </w:r>
      <w:r w:rsidRPr="00434E69">
        <w:rPr>
          <w:rFonts w:ascii="Times New Roman" w:hAnsi="Times New Roman" w:cs="Times New Roman"/>
          <w:b/>
          <w:bCs/>
          <w:spacing w:val="-3"/>
          <w:sz w:val="36"/>
          <w:szCs w:val="36"/>
        </w:rPr>
        <w:t xml:space="preserve"> o</w:t>
      </w:r>
      <w:r w:rsidRPr="00434E69">
        <w:rPr>
          <w:rFonts w:ascii="Times New Roman" w:hAnsi="Times New Roman" w:cs="Times New Roman"/>
          <w:b/>
          <w:bCs/>
          <w:sz w:val="36"/>
          <w:szCs w:val="36"/>
        </w:rPr>
        <w:t>f</w:t>
      </w:r>
      <w:r w:rsidRPr="00434E69">
        <w:rPr>
          <w:rFonts w:ascii="Times New Roman" w:hAnsi="Times New Roman" w:cs="Times New Roman"/>
          <w:b/>
          <w:bCs/>
          <w:spacing w:val="1"/>
          <w:sz w:val="36"/>
          <w:szCs w:val="36"/>
        </w:rPr>
        <w:t xml:space="preserve"> </w:t>
      </w:r>
      <w:r w:rsidRPr="00434E69">
        <w:rPr>
          <w:rFonts w:ascii="Times New Roman" w:hAnsi="Times New Roman" w:cs="Times New Roman"/>
          <w:b/>
          <w:bCs/>
          <w:sz w:val="36"/>
          <w:szCs w:val="36"/>
        </w:rPr>
        <w:t>Di</w:t>
      </w:r>
      <w:r w:rsidRPr="00434E69">
        <w:rPr>
          <w:rFonts w:ascii="Times New Roman" w:hAnsi="Times New Roman" w:cs="Times New Roman"/>
          <w:b/>
          <w:bCs/>
          <w:spacing w:val="-1"/>
          <w:sz w:val="36"/>
          <w:szCs w:val="36"/>
        </w:rPr>
        <w:t>rec</w:t>
      </w:r>
      <w:r w:rsidRPr="00434E69">
        <w:rPr>
          <w:rFonts w:ascii="Times New Roman" w:hAnsi="Times New Roman" w:cs="Times New Roman"/>
          <w:b/>
          <w:bCs/>
          <w:sz w:val="36"/>
          <w:szCs w:val="36"/>
        </w:rPr>
        <w:t>t</w:t>
      </w:r>
      <w:r w:rsidRPr="00434E69">
        <w:rPr>
          <w:rFonts w:ascii="Times New Roman" w:hAnsi="Times New Roman" w:cs="Times New Roman"/>
          <w:b/>
          <w:bCs/>
          <w:spacing w:val="-2"/>
          <w:sz w:val="36"/>
          <w:szCs w:val="36"/>
        </w:rPr>
        <w:t>o</w:t>
      </w:r>
      <w:r w:rsidRPr="00434E69">
        <w:rPr>
          <w:rFonts w:ascii="Times New Roman" w:hAnsi="Times New Roman" w:cs="Times New Roman"/>
          <w:b/>
          <w:bCs/>
          <w:spacing w:val="-1"/>
          <w:sz w:val="36"/>
          <w:szCs w:val="36"/>
        </w:rPr>
        <w:t>r</w:t>
      </w:r>
      <w:r w:rsidRPr="00434E69">
        <w:rPr>
          <w:rFonts w:ascii="Times New Roman" w:hAnsi="Times New Roman" w:cs="Times New Roman"/>
          <w:b/>
          <w:bCs/>
          <w:sz w:val="36"/>
          <w:szCs w:val="36"/>
        </w:rPr>
        <w:t xml:space="preserve">s </w:t>
      </w:r>
      <w:r w:rsidRPr="00434E69">
        <w:rPr>
          <w:rFonts w:ascii="Times New Roman" w:hAnsi="Times New Roman" w:cs="Times New Roman"/>
          <w:b/>
          <w:bCs/>
          <w:spacing w:val="-2"/>
          <w:sz w:val="36"/>
          <w:szCs w:val="36"/>
        </w:rPr>
        <w:t>o</w:t>
      </w:r>
      <w:r w:rsidRPr="00434E69">
        <w:rPr>
          <w:rFonts w:ascii="Times New Roman" w:hAnsi="Times New Roman" w:cs="Times New Roman"/>
          <w:b/>
          <w:bCs/>
          <w:sz w:val="36"/>
          <w:szCs w:val="36"/>
        </w:rPr>
        <w:t>f</w:t>
      </w:r>
      <w:r w:rsidRPr="00434E69">
        <w:rPr>
          <w:rFonts w:ascii="Times New Roman" w:hAnsi="Times New Roman" w:cs="Times New Roman"/>
          <w:b/>
          <w:bCs/>
          <w:spacing w:val="1"/>
          <w:sz w:val="36"/>
          <w:szCs w:val="36"/>
        </w:rPr>
        <w:t xml:space="preserve"> </w:t>
      </w:r>
      <w:r w:rsidRPr="00434E69">
        <w:rPr>
          <w:rFonts w:ascii="Times New Roman" w:hAnsi="Times New Roman" w:cs="Times New Roman"/>
          <w:b/>
          <w:bCs/>
          <w:sz w:val="36"/>
          <w:szCs w:val="36"/>
        </w:rPr>
        <w:t>Ps</w:t>
      </w:r>
      <w:r w:rsidRPr="00434E69">
        <w:rPr>
          <w:rFonts w:ascii="Times New Roman" w:hAnsi="Times New Roman" w:cs="Times New Roman"/>
          <w:b/>
          <w:bCs/>
          <w:spacing w:val="2"/>
          <w:sz w:val="36"/>
          <w:szCs w:val="36"/>
        </w:rPr>
        <w:t>y</w:t>
      </w:r>
      <w:r w:rsidRPr="00434E69">
        <w:rPr>
          <w:rFonts w:ascii="Times New Roman" w:hAnsi="Times New Roman" w:cs="Times New Roman"/>
          <w:b/>
          <w:bCs/>
          <w:spacing w:val="-1"/>
          <w:sz w:val="36"/>
          <w:szCs w:val="36"/>
        </w:rPr>
        <w:t>c</w:t>
      </w:r>
      <w:r w:rsidRPr="00434E69">
        <w:rPr>
          <w:rFonts w:ascii="Times New Roman" w:hAnsi="Times New Roman" w:cs="Times New Roman"/>
          <w:b/>
          <w:bCs/>
          <w:spacing w:val="-3"/>
          <w:sz w:val="36"/>
          <w:szCs w:val="36"/>
        </w:rPr>
        <w:t>h</w:t>
      </w:r>
      <w:r w:rsidRPr="00434E69">
        <w:rPr>
          <w:rFonts w:ascii="Times New Roman" w:hAnsi="Times New Roman" w:cs="Times New Roman"/>
          <w:b/>
          <w:bCs/>
          <w:sz w:val="36"/>
          <w:szCs w:val="36"/>
        </w:rPr>
        <w:t>i</w:t>
      </w:r>
      <w:r w:rsidRPr="00434E69">
        <w:rPr>
          <w:rFonts w:ascii="Times New Roman" w:hAnsi="Times New Roman" w:cs="Times New Roman"/>
          <w:b/>
          <w:bCs/>
          <w:spacing w:val="-2"/>
          <w:sz w:val="36"/>
          <w:szCs w:val="36"/>
        </w:rPr>
        <w:t>a</w:t>
      </w:r>
      <w:r w:rsidRPr="00434E69">
        <w:rPr>
          <w:rFonts w:ascii="Times New Roman" w:hAnsi="Times New Roman" w:cs="Times New Roman"/>
          <w:b/>
          <w:bCs/>
          <w:sz w:val="36"/>
          <w:szCs w:val="36"/>
        </w:rPr>
        <w:t>t</w:t>
      </w:r>
      <w:r w:rsidRPr="00434E69">
        <w:rPr>
          <w:rFonts w:ascii="Times New Roman" w:hAnsi="Times New Roman" w:cs="Times New Roman"/>
          <w:b/>
          <w:bCs/>
          <w:spacing w:val="-1"/>
          <w:sz w:val="36"/>
          <w:szCs w:val="36"/>
        </w:rPr>
        <w:t>r</w:t>
      </w:r>
      <w:r w:rsidRPr="00434E69">
        <w:rPr>
          <w:rFonts w:ascii="Times New Roman" w:hAnsi="Times New Roman" w:cs="Times New Roman"/>
          <w:b/>
          <w:bCs/>
          <w:sz w:val="36"/>
          <w:szCs w:val="36"/>
        </w:rPr>
        <w:t>ic</w:t>
      </w:r>
    </w:p>
    <w:p w:rsidR="002D6115" w:rsidRPr="00434E69" w:rsidRDefault="00CF6569" w:rsidP="00323039">
      <w:pPr>
        <w:widowControl w:val="0"/>
        <w:autoSpaceDE w:val="0"/>
        <w:autoSpaceDN w:val="0"/>
        <w:adjustRightInd w:val="0"/>
        <w:spacing w:before="8" w:after="0" w:line="406" w:lineRule="exact"/>
        <w:ind w:left="3374" w:right="3272"/>
        <w:jc w:val="center"/>
        <w:outlineLvl w:val="0"/>
        <w:rPr>
          <w:rFonts w:ascii="Times New Roman" w:hAnsi="Times New Roman" w:cs="Times New Roman"/>
          <w:sz w:val="36"/>
          <w:szCs w:val="36"/>
        </w:rPr>
      </w:pPr>
      <w:r w:rsidRPr="00434E69">
        <w:rPr>
          <w:rFonts w:ascii="Times New Roman" w:hAnsi="Times New Roman" w:cs="Times New Roman"/>
          <w:b/>
          <w:bCs/>
          <w:position w:val="-1"/>
          <w:sz w:val="36"/>
          <w:szCs w:val="36"/>
        </w:rPr>
        <w:t>R</w:t>
      </w:r>
      <w:r w:rsidRPr="00434E69">
        <w:rPr>
          <w:rFonts w:ascii="Times New Roman" w:hAnsi="Times New Roman" w:cs="Times New Roman"/>
          <w:b/>
          <w:bCs/>
          <w:spacing w:val="-2"/>
          <w:position w:val="-1"/>
          <w:sz w:val="36"/>
          <w:szCs w:val="36"/>
        </w:rPr>
        <w:t>e</w:t>
      </w:r>
      <w:r w:rsidRPr="00434E69">
        <w:rPr>
          <w:rFonts w:ascii="Times New Roman" w:hAnsi="Times New Roman" w:cs="Times New Roman"/>
          <w:b/>
          <w:bCs/>
          <w:position w:val="-1"/>
          <w:sz w:val="36"/>
          <w:szCs w:val="36"/>
        </w:rPr>
        <w:t>si</w:t>
      </w:r>
      <w:r w:rsidRPr="00434E69">
        <w:rPr>
          <w:rFonts w:ascii="Times New Roman" w:hAnsi="Times New Roman" w:cs="Times New Roman"/>
          <w:b/>
          <w:bCs/>
          <w:spacing w:val="-4"/>
          <w:position w:val="-1"/>
          <w:sz w:val="36"/>
          <w:szCs w:val="36"/>
        </w:rPr>
        <w:t>d</w:t>
      </w:r>
      <w:r w:rsidRPr="00434E69">
        <w:rPr>
          <w:rFonts w:ascii="Times New Roman" w:hAnsi="Times New Roman" w:cs="Times New Roman"/>
          <w:b/>
          <w:bCs/>
          <w:spacing w:val="-1"/>
          <w:position w:val="-1"/>
          <w:sz w:val="36"/>
          <w:szCs w:val="36"/>
        </w:rPr>
        <w:t>e</w:t>
      </w:r>
      <w:r w:rsidRPr="00434E69">
        <w:rPr>
          <w:rFonts w:ascii="Times New Roman" w:hAnsi="Times New Roman" w:cs="Times New Roman"/>
          <w:b/>
          <w:bCs/>
          <w:spacing w:val="-3"/>
          <w:position w:val="-1"/>
          <w:sz w:val="36"/>
          <w:szCs w:val="36"/>
        </w:rPr>
        <w:t>n</w:t>
      </w:r>
      <w:r w:rsidRPr="00434E69">
        <w:rPr>
          <w:rFonts w:ascii="Times New Roman" w:hAnsi="Times New Roman" w:cs="Times New Roman"/>
          <w:b/>
          <w:bCs/>
          <w:spacing w:val="-1"/>
          <w:position w:val="-1"/>
          <w:sz w:val="36"/>
          <w:szCs w:val="36"/>
        </w:rPr>
        <w:t>c</w:t>
      </w:r>
      <w:r w:rsidRPr="00434E69">
        <w:rPr>
          <w:rFonts w:ascii="Times New Roman" w:hAnsi="Times New Roman" w:cs="Times New Roman"/>
          <w:b/>
          <w:bCs/>
          <w:position w:val="-1"/>
          <w:sz w:val="36"/>
          <w:szCs w:val="36"/>
        </w:rPr>
        <w:t>y</w:t>
      </w:r>
      <w:r w:rsidRPr="00434E69">
        <w:rPr>
          <w:rFonts w:ascii="Times New Roman" w:hAnsi="Times New Roman" w:cs="Times New Roman"/>
          <w:b/>
          <w:bCs/>
          <w:spacing w:val="3"/>
          <w:position w:val="-1"/>
          <w:sz w:val="36"/>
          <w:szCs w:val="36"/>
        </w:rPr>
        <w:t xml:space="preserve"> </w:t>
      </w:r>
      <w:r w:rsidRPr="00434E69">
        <w:rPr>
          <w:rFonts w:ascii="Times New Roman" w:hAnsi="Times New Roman" w:cs="Times New Roman"/>
          <w:b/>
          <w:bCs/>
          <w:position w:val="-1"/>
          <w:sz w:val="36"/>
          <w:szCs w:val="36"/>
        </w:rPr>
        <w:t>T</w:t>
      </w:r>
      <w:r w:rsidRPr="00434E69">
        <w:rPr>
          <w:rFonts w:ascii="Times New Roman" w:hAnsi="Times New Roman" w:cs="Times New Roman"/>
          <w:b/>
          <w:bCs/>
          <w:spacing w:val="-1"/>
          <w:position w:val="-1"/>
          <w:sz w:val="36"/>
          <w:szCs w:val="36"/>
        </w:rPr>
        <w:t>r</w:t>
      </w:r>
      <w:r w:rsidRPr="00434E69">
        <w:rPr>
          <w:rFonts w:ascii="Times New Roman" w:hAnsi="Times New Roman" w:cs="Times New Roman"/>
          <w:b/>
          <w:bCs/>
          <w:spacing w:val="-3"/>
          <w:position w:val="-1"/>
          <w:sz w:val="36"/>
          <w:szCs w:val="36"/>
        </w:rPr>
        <w:t>a</w:t>
      </w:r>
      <w:r w:rsidRPr="00434E69">
        <w:rPr>
          <w:rFonts w:ascii="Times New Roman" w:hAnsi="Times New Roman" w:cs="Times New Roman"/>
          <w:b/>
          <w:bCs/>
          <w:position w:val="-1"/>
          <w:sz w:val="36"/>
          <w:szCs w:val="36"/>
        </w:rPr>
        <w:t>i</w:t>
      </w:r>
      <w:r w:rsidRPr="00434E69">
        <w:rPr>
          <w:rFonts w:ascii="Times New Roman" w:hAnsi="Times New Roman" w:cs="Times New Roman"/>
          <w:b/>
          <w:bCs/>
          <w:spacing w:val="-3"/>
          <w:position w:val="-1"/>
          <w:sz w:val="36"/>
          <w:szCs w:val="36"/>
        </w:rPr>
        <w:t>n</w:t>
      </w:r>
      <w:r w:rsidRPr="00434E69">
        <w:rPr>
          <w:rFonts w:ascii="Times New Roman" w:hAnsi="Times New Roman" w:cs="Times New Roman"/>
          <w:b/>
          <w:bCs/>
          <w:position w:val="-1"/>
          <w:sz w:val="36"/>
          <w:szCs w:val="36"/>
        </w:rPr>
        <w:t>i</w:t>
      </w:r>
      <w:r w:rsidRPr="00434E69">
        <w:rPr>
          <w:rFonts w:ascii="Times New Roman" w:hAnsi="Times New Roman" w:cs="Times New Roman"/>
          <w:b/>
          <w:bCs/>
          <w:spacing w:val="-3"/>
          <w:position w:val="-1"/>
          <w:sz w:val="36"/>
          <w:szCs w:val="36"/>
        </w:rPr>
        <w:t>n</w:t>
      </w:r>
      <w:r w:rsidRPr="00434E69">
        <w:rPr>
          <w:rFonts w:ascii="Times New Roman" w:hAnsi="Times New Roman" w:cs="Times New Roman"/>
          <w:b/>
          <w:bCs/>
          <w:spacing w:val="2"/>
          <w:position w:val="-1"/>
          <w:sz w:val="36"/>
          <w:szCs w:val="36"/>
        </w:rPr>
        <w:t>g</w:t>
      </w:r>
      <w:r w:rsidRPr="00434E69">
        <w:rPr>
          <w:rFonts w:ascii="Times New Roman" w:hAnsi="Times New Roman" w:cs="Times New Roman"/>
          <w:b/>
          <w:bCs/>
          <w:position w:val="-1"/>
          <w:sz w:val="36"/>
          <w:szCs w:val="36"/>
        </w:rPr>
        <w:t>,</w:t>
      </w:r>
      <w:r w:rsidRPr="00434E69">
        <w:rPr>
          <w:rFonts w:ascii="Times New Roman" w:hAnsi="Times New Roman" w:cs="Times New Roman"/>
          <w:b/>
          <w:bCs/>
          <w:spacing w:val="1"/>
          <w:position w:val="-1"/>
          <w:sz w:val="36"/>
          <w:szCs w:val="36"/>
        </w:rPr>
        <w:t xml:space="preserve"> </w:t>
      </w:r>
      <w:r w:rsidRPr="00434E69">
        <w:rPr>
          <w:rFonts w:ascii="Times New Roman" w:hAnsi="Times New Roman" w:cs="Times New Roman"/>
          <w:b/>
          <w:bCs/>
          <w:position w:val="-1"/>
          <w:sz w:val="36"/>
          <w:szCs w:val="36"/>
        </w:rPr>
        <w:t>I</w:t>
      </w:r>
      <w:r w:rsidRPr="00434E69">
        <w:rPr>
          <w:rFonts w:ascii="Times New Roman" w:hAnsi="Times New Roman" w:cs="Times New Roman"/>
          <w:b/>
          <w:bCs/>
          <w:spacing w:val="-4"/>
          <w:position w:val="-1"/>
          <w:sz w:val="36"/>
          <w:szCs w:val="36"/>
        </w:rPr>
        <w:t>n</w:t>
      </w:r>
      <w:r w:rsidRPr="00434E69">
        <w:rPr>
          <w:rFonts w:ascii="Times New Roman" w:hAnsi="Times New Roman" w:cs="Times New Roman"/>
          <w:b/>
          <w:bCs/>
          <w:spacing w:val="-1"/>
          <w:position w:val="-1"/>
          <w:sz w:val="36"/>
          <w:szCs w:val="36"/>
        </w:rPr>
        <w:t>c</w:t>
      </w:r>
      <w:r w:rsidRPr="00434E69">
        <w:rPr>
          <w:rFonts w:ascii="Times New Roman" w:hAnsi="Times New Roman" w:cs="Times New Roman"/>
          <w:b/>
          <w:bCs/>
          <w:position w:val="-1"/>
          <w:sz w:val="36"/>
          <w:szCs w:val="36"/>
        </w:rPr>
        <w:t>.</w:t>
      </w:r>
    </w:p>
    <w:p w:rsidR="002D6115" w:rsidRPr="00434E69" w:rsidRDefault="002D6115">
      <w:pPr>
        <w:widowControl w:val="0"/>
        <w:autoSpaceDE w:val="0"/>
        <w:autoSpaceDN w:val="0"/>
        <w:adjustRightInd w:val="0"/>
        <w:spacing w:before="7" w:after="0" w:line="260" w:lineRule="exact"/>
        <w:rPr>
          <w:rFonts w:ascii="Times New Roman" w:hAnsi="Times New Roman" w:cs="Times New Roman"/>
          <w:sz w:val="26"/>
          <w:szCs w:val="26"/>
        </w:rPr>
      </w:pPr>
    </w:p>
    <w:p w:rsidR="002D6115" w:rsidRPr="00434E69" w:rsidRDefault="00CF6569" w:rsidP="00323039">
      <w:pPr>
        <w:widowControl w:val="0"/>
        <w:autoSpaceDE w:val="0"/>
        <w:autoSpaceDN w:val="0"/>
        <w:adjustRightInd w:val="0"/>
        <w:spacing w:before="29" w:after="0" w:line="271" w:lineRule="exact"/>
        <w:ind w:left="4156" w:right="4045"/>
        <w:jc w:val="center"/>
        <w:outlineLvl w:val="0"/>
        <w:rPr>
          <w:rFonts w:ascii="Times New Roman" w:hAnsi="Times New Roman" w:cs="Times New Roman"/>
          <w:sz w:val="24"/>
          <w:szCs w:val="24"/>
        </w:rPr>
      </w:pPr>
      <w:r w:rsidRPr="00434E69">
        <w:rPr>
          <w:rFonts w:ascii="Times New Roman" w:hAnsi="Times New Roman" w:cs="Times New Roman"/>
          <w:b/>
          <w:bCs/>
          <w:spacing w:val="3"/>
          <w:position w:val="-1"/>
          <w:sz w:val="24"/>
          <w:szCs w:val="24"/>
        </w:rPr>
        <w:t>B</w:t>
      </w:r>
      <w:r w:rsidRPr="00434E69">
        <w:rPr>
          <w:rFonts w:ascii="Times New Roman" w:hAnsi="Times New Roman" w:cs="Times New Roman"/>
          <w:b/>
          <w:bCs/>
          <w:position w:val="-1"/>
          <w:sz w:val="24"/>
          <w:szCs w:val="24"/>
        </w:rPr>
        <w:t>y</w:t>
      </w:r>
      <w:r w:rsidRPr="00434E69">
        <w:rPr>
          <w:rFonts w:ascii="Times New Roman" w:hAnsi="Times New Roman" w:cs="Times New Roman"/>
          <w:b/>
          <w:bCs/>
          <w:spacing w:val="-4"/>
          <w:position w:val="-1"/>
          <w:sz w:val="24"/>
          <w:szCs w:val="24"/>
        </w:rPr>
        <w:t>l</w:t>
      </w:r>
      <w:r w:rsidRPr="00434E69">
        <w:rPr>
          <w:rFonts w:ascii="Times New Roman" w:hAnsi="Times New Roman" w:cs="Times New Roman"/>
          <w:b/>
          <w:bCs/>
          <w:position w:val="-1"/>
          <w:sz w:val="24"/>
          <w:szCs w:val="24"/>
        </w:rPr>
        <w:t>aws -</w:t>
      </w:r>
      <w:r w:rsidRPr="00434E69">
        <w:rPr>
          <w:rFonts w:ascii="Times New Roman" w:hAnsi="Times New Roman" w:cs="Times New Roman"/>
          <w:b/>
          <w:bCs/>
          <w:spacing w:val="4"/>
          <w:position w:val="-1"/>
          <w:sz w:val="24"/>
          <w:szCs w:val="24"/>
        </w:rPr>
        <w:t xml:space="preserve"> </w:t>
      </w:r>
      <w:r w:rsidRPr="00434E69">
        <w:rPr>
          <w:rFonts w:ascii="Times New Roman" w:hAnsi="Times New Roman" w:cs="Times New Roman"/>
          <w:b/>
          <w:bCs/>
          <w:position w:val="-1"/>
          <w:sz w:val="24"/>
          <w:szCs w:val="24"/>
        </w:rPr>
        <w:t>R</w:t>
      </w:r>
      <w:r w:rsidRPr="00434E69">
        <w:rPr>
          <w:rFonts w:ascii="Times New Roman" w:hAnsi="Times New Roman" w:cs="Times New Roman"/>
          <w:b/>
          <w:bCs/>
          <w:spacing w:val="-1"/>
          <w:position w:val="-1"/>
          <w:sz w:val="24"/>
          <w:szCs w:val="24"/>
        </w:rPr>
        <w:t>e</w:t>
      </w:r>
      <w:r w:rsidRPr="00434E69">
        <w:rPr>
          <w:rFonts w:ascii="Times New Roman" w:hAnsi="Times New Roman" w:cs="Times New Roman"/>
          <w:b/>
          <w:bCs/>
          <w:position w:val="-1"/>
          <w:sz w:val="24"/>
          <w:szCs w:val="24"/>
        </w:rPr>
        <w:t>vi</w:t>
      </w:r>
      <w:r w:rsidRPr="00434E69">
        <w:rPr>
          <w:rFonts w:ascii="Times New Roman" w:hAnsi="Times New Roman" w:cs="Times New Roman"/>
          <w:b/>
          <w:bCs/>
          <w:spacing w:val="-2"/>
          <w:position w:val="-1"/>
          <w:sz w:val="24"/>
          <w:szCs w:val="24"/>
        </w:rPr>
        <w:t>s</w:t>
      </w:r>
      <w:r w:rsidRPr="00434E69">
        <w:rPr>
          <w:rFonts w:ascii="Times New Roman" w:hAnsi="Times New Roman" w:cs="Times New Roman"/>
          <w:b/>
          <w:bCs/>
          <w:spacing w:val="-1"/>
          <w:position w:val="-1"/>
          <w:sz w:val="24"/>
          <w:szCs w:val="24"/>
        </w:rPr>
        <w:t>e</w:t>
      </w:r>
      <w:r w:rsidRPr="00434E69">
        <w:rPr>
          <w:rFonts w:ascii="Times New Roman" w:hAnsi="Times New Roman" w:cs="Times New Roman"/>
          <w:b/>
          <w:bCs/>
          <w:position w:val="-1"/>
          <w:sz w:val="24"/>
          <w:szCs w:val="24"/>
        </w:rPr>
        <w:t>d</w:t>
      </w:r>
      <w:r w:rsidRPr="00434E69">
        <w:rPr>
          <w:rFonts w:ascii="Times New Roman" w:hAnsi="Times New Roman" w:cs="Times New Roman"/>
          <w:b/>
          <w:bCs/>
          <w:spacing w:val="4"/>
          <w:position w:val="-1"/>
          <w:sz w:val="24"/>
          <w:szCs w:val="24"/>
        </w:rPr>
        <w:t xml:space="preserve"> </w:t>
      </w:r>
      <w:r w:rsidRPr="00434E69">
        <w:rPr>
          <w:rFonts w:ascii="Times New Roman" w:hAnsi="Times New Roman" w:cs="Times New Roman"/>
          <w:position w:val="-1"/>
          <w:sz w:val="24"/>
          <w:szCs w:val="24"/>
        </w:rPr>
        <w:t>3/09</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4" w:after="0" w:line="260" w:lineRule="exact"/>
        <w:rPr>
          <w:rFonts w:ascii="Times New Roman" w:hAnsi="Times New Roman" w:cs="Times New Roman"/>
          <w:sz w:val="26"/>
          <w:szCs w:val="26"/>
        </w:rPr>
      </w:pPr>
    </w:p>
    <w:p w:rsidR="002D6115" w:rsidRPr="00434E69" w:rsidRDefault="009814BA" w:rsidP="00323039">
      <w:pPr>
        <w:widowControl w:val="0"/>
        <w:autoSpaceDE w:val="0"/>
        <w:autoSpaceDN w:val="0"/>
        <w:adjustRightInd w:val="0"/>
        <w:spacing w:before="29" w:after="0" w:line="271" w:lineRule="exact"/>
        <w:ind w:left="4046" w:right="3937"/>
        <w:jc w:val="center"/>
        <w:outlineLvl w:val="0"/>
        <w:rPr>
          <w:rFonts w:ascii="Times New Roman" w:hAnsi="Times New Roman" w:cs="Times New Roman"/>
          <w:sz w:val="24"/>
          <w:szCs w:val="24"/>
        </w:rPr>
      </w:pPr>
      <w:r>
        <w:rPr>
          <w:noProof/>
        </w:rPr>
        <mc:AlternateContent>
          <mc:Choice Requires="wpg">
            <w:drawing>
              <wp:anchor distT="0" distB="0" distL="114300" distR="114300" simplePos="0" relativeHeight="251644928" behindDoc="1" locked="0" layoutInCell="0" allowOverlap="1">
                <wp:simplePos x="0" y="0"/>
                <wp:positionH relativeFrom="page">
                  <wp:posOffset>720090</wp:posOffset>
                </wp:positionH>
                <wp:positionV relativeFrom="paragraph">
                  <wp:posOffset>-1272540</wp:posOffset>
                </wp:positionV>
                <wp:extent cx="6767830" cy="1031875"/>
                <wp:effectExtent l="0" t="0" r="13970" b="9525"/>
                <wp:wrapNone/>
                <wp:docPr id="1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1031875"/>
                          <a:chOff x="1134" y="-2004"/>
                          <a:chExt cx="10658" cy="1625"/>
                        </a:xfrm>
                      </wpg:grpSpPr>
                      <wps:wsp>
                        <wps:cNvPr id="19" name="Rectangle 8"/>
                        <wps:cNvSpPr>
                          <a:spLocks/>
                        </wps:cNvSpPr>
                        <wps:spPr bwMode="auto">
                          <a:xfrm>
                            <a:off x="1157" y="-1989"/>
                            <a:ext cx="115" cy="1594"/>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9"/>
                        <wps:cNvSpPr>
                          <a:spLocks/>
                        </wps:cNvSpPr>
                        <wps:spPr bwMode="auto">
                          <a:xfrm>
                            <a:off x="11659" y="-1989"/>
                            <a:ext cx="110" cy="1594"/>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0"/>
                        <wps:cNvSpPr>
                          <a:spLocks/>
                        </wps:cNvSpPr>
                        <wps:spPr bwMode="auto">
                          <a:xfrm>
                            <a:off x="1272" y="-1989"/>
                            <a:ext cx="10386" cy="12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1"/>
                        <wps:cNvSpPr>
                          <a:spLocks noChangeArrowheads="1"/>
                        </wps:cNvSpPr>
                        <wps:spPr bwMode="auto">
                          <a:xfrm>
                            <a:off x="1272" y="-1989"/>
                            <a:ext cx="3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115" w:rsidRDefault="00A76839">
                              <w:pPr>
                                <w:spacing w:after="0" w:line="1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125"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38125" cy="95250"/>
                                            </a:xfrm>
                                            <a:prstGeom prst="rect">
                                              <a:avLst/>
                                            </a:prstGeom>
                                            <a:noFill/>
                                            <a:ln w="9525">
                                              <a:noFill/>
                                              <a:miter lim="800000"/>
                                              <a:headEnd/>
                                              <a:tailEnd/>
                                            </a:ln>
                                          </pic:spPr>
                                        </pic:pic>
                                      </a:graphicData>
                                    </a:graphic>
                                  </wp:inline>
                                </w:drawing>
                              </w:r>
                            </w:p>
                            <w:p w:rsidR="002D6115" w:rsidRDefault="002D6115">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23" name="Rectangle 12"/>
                        <wps:cNvSpPr>
                          <a:spLocks/>
                        </wps:cNvSpPr>
                        <wps:spPr bwMode="auto">
                          <a:xfrm>
                            <a:off x="1272" y="-1869"/>
                            <a:ext cx="10386" cy="422"/>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3"/>
                        <wps:cNvSpPr>
                          <a:spLocks/>
                        </wps:cNvSpPr>
                        <wps:spPr bwMode="auto">
                          <a:xfrm>
                            <a:off x="1272" y="-1446"/>
                            <a:ext cx="10386" cy="422"/>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4"/>
                        <wps:cNvSpPr>
                          <a:spLocks/>
                        </wps:cNvSpPr>
                        <wps:spPr bwMode="auto">
                          <a:xfrm>
                            <a:off x="1272" y="-1024"/>
                            <a:ext cx="10386" cy="283"/>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5"/>
                        <wps:cNvSpPr>
                          <a:spLocks/>
                        </wps:cNvSpPr>
                        <wps:spPr bwMode="auto">
                          <a:xfrm>
                            <a:off x="1272" y="-741"/>
                            <a:ext cx="10386" cy="346"/>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Freeform 16"/>
                        <wps:cNvSpPr>
                          <a:spLocks/>
                        </wps:cNvSpPr>
                        <wps:spPr bwMode="auto">
                          <a:xfrm>
                            <a:off x="1142" y="-1996"/>
                            <a:ext cx="10642" cy="20"/>
                          </a:xfrm>
                          <a:custGeom>
                            <a:avLst/>
                            <a:gdLst>
                              <a:gd name="T0" fmla="*/ 0 w 10642"/>
                              <a:gd name="T1" fmla="*/ 0 h 20"/>
                              <a:gd name="T2" fmla="*/ 10641 w 10642"/>
                              <a:gd name="T3" fmla="*/ 0 h 20"/>
                            </a:gdLst>
                            <a:ahLst/>
                            <a:cxnLst>
                              <a:cxn ang="0">
                                <a:pos x="T0" y="T1"/>
                              </a:cxn>
                              <a:cxn ang="0">
                                <a:pos x="T2" y="T3"/>
                              </a:cxn>
                            </a:cxnLst>
                            <a:rect l="0" t="0" r="r" b="b"/>
                            <a:pathLst>
                              <a:path w="10642" h="20">
                                <a:moveTo>
                                  <a:pt x="0" y="0"/>
                                </a:moveTo>
                                <a:lnTo>
                                  <a:pt x="10641"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7"/>
                        <wps:cNvSpPr>
                          <a:spLocks/>
                        </wps:cNvSpPr>
                        <wps:spPr bwMode="auto">
                          <a:xfrm>
                            <a:off x="1150" y="-1989"/>
                            <a:ext cx="20" cy="1595"/>
                          </a:xfrm>
                          <a:custGeom>
                            <a:avLst/>
                            <a:gdLst>
                              <a:gd name="T0" fmla="*/ 0 w 20"/>
                              <a:gd name="T1" fmla="*/ 0 h 1595"/>
                              <a:gd name="T2" fmla="*/ 0 w 20"/>
                              <a:gd name="T3" fmla="*/ 1594 h 1595"/>
                            </a:gdLst>
                            <a:ahLst/>
                            <a:cxnLst>
                              <a:cxn ang="0">
                                <a:pos x="T0" y="T1"/>
                              </a:cxn>
                              <a:cxn ang="0">
                                <a:pos x="T2" y="T3"/>
                              </a:cxn>
                            </a:cxnLst>
                            <a:rect l="0" t="0" r="r" b="b"/>
                            <a:pathLst>
                              <a:path w="20" h="1595">
                                <a:moveTo>
                                  <a:pt x="0" y="0"/>
                                </a:moveTo>
                                <a:lnTo>
                                  <a:pt x="0" y="1594"/>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8"/>
                        <wps:cNvSpPr>
                          <a:spLocks/>
                        </wps:cNvSpPr>
                        <wps:spPr bwMode="auto">
                          <a:xfrm>
                            <a:off x="11776" y="-1989"/>
                            <a:ext cx="20" cy="1595"/>
                          </a:xfrm>
                          <a:custGeom>
                            <a:avLst/>
                            <a:gdLst>
                              <a:gd name="T0" fmla="*/ 0 w 20"/>
                              <a:gd name="T1" fmla="*/ 0 h 1595"/>
                              <a:gd name="T2" fmla="*/ 0 w 20"/>
                              <a:gd name="T3" fmla="*/ 1594 h 1595"/>
                            </a:gdLst>
                            <a:ahLst/>
                            <a:cxnLst>
                              <a:cxn ang="0">
                                <a:pos x="T0" y="T1"/>
                              </a:cxn>
                              <a:cxn ang="0">
                                <a:pos x="T2" y="T3"/>
                              </a:cxn>
                            </a:cxnLst>
                            <a:rect l="0" t="0" r="r" b="b"/>
                            <a:pathLst>
                              <a:path w="20" h="1595">
                                <a:moveTo>
                                  <a:pt x="0" y="0"/>
                                </a:moveTo>
                                <a:lnTo>
                                  <a:pt x="0" y="159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
                        <wps:cNvSpPr>
                          <a:spLocks/>
                        </wps:cNvSpPr>
                        <wps:spPr bwMode="auto">
                          <a:xfrm>
                            <a:off x="1142" y="-387"/>
                            <a:ext cx="10642" cy="20"/>
                          </a:xfrm>
                          <a:custGeom>
                            <a:avLst/>
                            <a:gdLst>
                              <a:gd name="T0" fmla="*/ 0 w 10642"/>
                              <a:gd name="T1" fmla="*/ 0 h 20"/>
                              <a:gd name="T2" fmla="*/ 10641 w 10642"/>
                              <a:gd name="T3" fmla="*/ 0 h 20"/>
                            </a:gdLst>
                            <a:ahLst/>
                            <a:cxnLst>
                              <a:cxn ang="0">
                                <a:pos x="T0" y="T1"/>
                              </a:cxn>
                              <a:cxn ang="0">
                                <a:pos x="T2" y="T3"/>
                              </a:cxn>
                            </a:cxnLst>
                            <a:rect l="0" t="0" r="r" b="b"/>
                            <a:pathLst>
                              <a:path w="10642" h="20">
                                <a:moveTo>
                                  <a:pt x="0" y="0"/>
                                </a:moveTo>
                                <a:lnTo>
                                  <a:pt x="10641"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56.7pt;margin-top:-100.15pt;width:532.9pt;height:81.25pt;z-index:-251671552;mso-position-horizontal-relative:page" coordorigin="1134,-2004" coordsize="10658,1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" o:allowincell="f">
                <v:rect id="Rectangle 8" o:spid="_x0000_s1027" style="position:absolute;left:1157;top:-1989;width:115;height:15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lz3vQAA&#10;ANsAAAAPAAAAZHJzL2Rvd25yZXYueG1sRE/bisIwEH1f8B/CCL5pqixeqlFEEPZ1qx8wNmNabCYl&#10;ibb69WZB2Lc5nOtsdr1txIN8qB0rmE4yEMSl0zUbBefTcbwEESKyxsYxKXhSgN128LXBXLuOf+lR&#10;RCNSCIccFVQxtrmUoazIYpi4ljhxV+ctxgS9kdpjl8JtI2dZNpcWa04NFbZ0qKi8FXer4NKZWt58&#10;y0f6bl6F8eXiIpdKjYb9fg0iUh//xR/3j07zV/D3SzpAbt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Xlz3vQAAANsAAAAPAAAAAAAAAAAAAAAAAJcCAABkcnMvZG93bnJldi54&#10;bWxQSwUGAAAAAAQABAD1AAAAgQMAAAAA&#10;" fillcolor="#ccc" stroked="f">
                  <v:path arrowok="t"/>
                </v:rect>
                <v:rect id="Rectangle 9" o:spid="_x0000_s1028" style="position:absolute;left:11659;top:-1989;width:110;height:15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D/XvgAA&#10;ANsAAAAPAAAAZHJzL2Rvd25yZXYueG1sRE9LasMwEN0Xcgcxhewauaa0wY1sSiCQbd0eYCJNZBNr&#10;ZCTFdnL6ahHo8vH+u2Zxg5goxN6zgtdNAYJYe9OzVfD7c3jZgogJ2eDgmRTcKEJTr552WBk/8zdN&#10;bbIih3CsUEGX0lhJGXVHDuPGj8SZO/vgMGUYrDQB5xzuBlkWxbt02HNu6HCkfUf60l6dgtNse3kJ&#10;Ix/obbi3NuiPk9wqtX5evj5BJFrSv/jhPhoFZV6fv+QfIOs/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wg/174AAADbAAAADwAAAAAAAAAAAAAAAACXAgAAZHJzL2Rvd25yZXYu&#10;eG1sUEsFBgAAAAAEAAQA9QAAAIIDAAAAAA==&#10;" fillcolor="#ccc" stroked="f">
                  <v:path arrowok="t"/>
                </v:rect>
                <v:rect id="Rectangle 10" o:spid="_x0000_s1029" style="position:absolute;left:1272;top:-1989;width:10386;height: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JpMvwAA&#10;ANsAAAAPAAAAZHJzL2Rvd25yZXYueG1sRI/RisIwFETfF/yHcAXf1lSRXammIoLgq939gGtzTUub&#10;m5JEW/16Iyzs4zAzZ5jtbrSduJMPjWMFi3kGgrhyumGj4Pfn+LkGESKyxs4xKXhQgF0x+dhirt3A&#10;Z7qX0YgE4ZCjgjrGPpcyVDVZDHPXEyfv6rzFmKQ3UnscEtx2cpllX9Jiw2mhxp4ONVVtebMKLoNp&#10;ZOt7PtKqe5bGV98XuVZqNh33GxCRxvgf/muftILlAt5f0g+Qx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BEmky/AAAA2wAAAA8AAAAAAAAAAAAAAAAAlwIAAGRycy9kb3ducmV2&#10;LnhtbFBLBQYAAAAABAAEAPUAAACDAwAAAAA=&#10;" fillcolor="#ccc" stroked="f">
                  <v:path arrowok="t"/>
                </v:rect>
                <v:rect id="Rectangle 11" o:spid="_x0000_s1030" style="position:absolute;left:1272;top:-1989;width:380;height: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gNRxAAA&#10;ANsAAAAPAAAAZHJzL2Rvd25yZXYueG1sRI9Pi8IwFMTvgt8hPMGbpvawaNcosip6XP9A19ujebZl&#10;m5fSZG3dT28EweMwM79h5svOVOJGjSstK5iMIxDEmdUl5wrOp+1oCsJ5ZI2VZVJwJwfLRb83x0Tb&#10;lg90O/pcBAi7BBUU3teJlC4ryKAb25o4eFfbGPRBNrnUDbYBbioZR9GHNFhyWCiwpq+Cst/jn1Gw&#10;m9arn739b/Nqc9ml3+lsfZp5pYaDbvUJwlPn3+FXe68VxDE8v4QfIB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4DUcQAAADbAAAADwAAAAAAAAAAAAAAAACXAgAAZHJzL2Rv&#10;d25yZXYueG1sUEsFBgAAAAAEAAQA9QAAAIgDAAAAAA==&#10;" filled="f" stroked="f">
                  <v:textbox inset="0,0,0,0">
                    <w:txbxContent>
                      <w:p w:rsidR="002D6115" w:rsidRDefault="00A76839">
                        <w:pPr>
                          <w:spacing w:after="0" w:line="1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125"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38125" cy="95250"/>
                                      </a:xfrm>
                                      <a:prstGeom prst="rect">
                                        <a:avLst/>
                                      </a:prstGeom>
                                      <a:noFill/>
                                      <a:ln w="9525">
                                        <a:noFill/>
                                        <a:miter lim="800000"/>
                                        <a:headEnd/>
                                        <a:tailEnd/>
                                      </a:ln>
                                    </pic:spPr>
                                  </pic:pic>
                                </a:graphicData>
                              </a:graphic>
                            </wp:inline>
                          </w:drawing>
                        </w:r>
                      </w:p>
                      <w:p w:rsidR="002D6115" w:rsidRDefault="002D6115">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12" o:spid="_x0000_s1031" style="position:absolute;left:1272;top:-1869;width:10386;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GgvwAA&#10;ANsAAAAPAAAAZHJzL2Rvd25yZXYueG1sRI/RisIwFETfF/yHcAXfNNUVla5RRBD21eoHXJu7abG5&#10;KUm01a83grCPw8ycYdbb3jbiTj7UjhVMJxkI4tLpmo2C8+kwXoEIEVlj45gUPCjAdjP4WmOuXcdH&#10;uhfRiAThkKOCKsY2lzKUFVkME9cSJ+/PeYsxSW+k9tgluG3kLMsW0mLNaaHClvYVldfiZhVcOlPL&#10;q2/5QPPmWRhfLi9ypdRo2O9+QETq43/40/7VCmbf8P6Sf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aoaC/AAAA2wAAAA8AAAAAAAAAAAAAAAAAlwIAAGRycy9kb3ducmV2&#10;LnhtbFBLBQYAAAAABAAEAPUAAACDAwAAAAA=&#10;" fillcolor="#ccc" stroked="f">
                  <v:path arrowok="t"/>
                </v:rect>
                <v:rect id="Rectangle 13" o:spid="_x0000_s1032" style="position:absolute;left:1272;top:-1446;width:10386;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znUwAAA&#10;ANsAAAAPAAAAZHJzL2Rvd25yZXYueG1sRI/BasMwEETvhf6D2EBviRwTWuNGMaVg6DVuP2BtbWQT&#10;a2Uk1Xb79VEh0OMwM2+YY7XaUczkw+BYwX6XgSDunB7YKPj6rLcFiBCRNY6OScEPBahOjw9HLLVb&#10;+ExzE41IEA4lKuhjnEopQ9eTxbBzE3HyLs5bjEl6I7XHJcHtKPMse5YWB04LPU703lN3bb6tgnYx&#10;g7z6iWs6jL+N8d1LKwulnjbr2yuISGv8D9/bH1pBfoC/L+kHyNM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MznUwAAAANsAAAAPAAAAAAAAAAAAAAAAAJcCAABkcnMvZG93bnJl&#10;di54bWxQSwUGAAAAAAQABAD1AAAAhAMAAAAA&#10;" fillcolor="#ccc" stroked="f">
                  <v:path arrowok="t"/>
                </v:rect>
                <v:rect id="Rectangle 14" o:spid="_x0000_s1033" style="position:absolute;left:1272;top:-1024;width:10386;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5xPvwAA&#10;ANsAAAAPAAAAZHJzL2Rvd25yZXYueG1sRI/disIwFITvF3yHcATvNFXWH7pGEUHYW6sPcGzOpsXm&#10;pCTRVp/eCMJeDjPzDbPe9rYRd/KhdqxgOslAEJdO12wUnE+H8QpEiMgaG8ek4EEBtpvB1xpz7To+&#10;0r2IRiQIhxwVVDG2uZShrMhimLiWOHl/zluMSXojtccuwW0jZ1m2kBZrTgsVtrSvqLwWN6vg0pla&#10;Xn3LB/punoXx5fIiV0qNhv3uB0SkPv6HP+1frWA2h/eX9APk5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9/nE+/AAAA2wAAAA8AAAAAAAAAAAAAAAAAlwIAAGRycy9kb3ducmV2&#10;LnhtbFBLBQYAAAAABAAEAPUAAACDAwAAAAA=&#10;" fillcolor="#ccc" stroked="f">
                  <v:path arrowok="t"/>
                </v:rect>
                <v:rect id="Rectangle 15" o:spid="_x0000_s1034" style="position:absolute;left:1272;top:-741;width:10386;height:3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QI4wAAA&#10;ANsAAAAPAAAAZHJzL2Rvd25yZXYueG1sRI/BasMwEETvgf6D2EBviZxQEuNGCaVg6DVuPmBtbWQT&#10;a2Uk1Xb79VEg0OMwM2+Yw2m2vRjJh86xgs06A0HcON2xUXD5Llc5iBCRNfaOScEvBTgdXxYHLLSb&#10;+ExjFY1IEA4FKmhjHAopQ9OSxbB2A3Hyrs5bjEl6I7XHKcFtL7dZtpMWO04LLQ702VJzq36sgnoy&#10;nbz5gUt66/8q45t9LXOlXpfzxzuISHP8Dz/bX1rBdgePL+kHyOM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rQI4wAAAANsAAAAPAAAAAAAAAAAAAAAAAJcCAABkcnMvZG93bnJl&#10;di54bWxQSwUGAAAAAAQABAD1AAAAhAMAAAAA&#10;" fillcolor="#ccc" stroked="f">
                  <v:path arrowok="t"/>
                </v:rect>
                <v:polyline id="Freeform 16" o:spid="_x0000_s1035" style="position:absolute;visibility:visible;mso-wrap-style:square;v-text-anchor:top" points="1142,-1996,11783,-1996" coordsize="10642,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5jAxgAA&#10;ANsAAAAPAAAAZHJzL2Rvd25yZXYueG1sRI9Pa8JAFMTvBb/D8gRvddMcrERXkf4RC/VQNejxkX3N&#10;hmbfptk1xm/fFYQeh5n5DTNf9rYWHbW+cqzgaZyAIC6crrhUcNi/P05B+ICssXZMCq7kYbkYPMwx&#10;0+7CX9TtQikihH2GCkwITSalLwxZ9GPXEEfv27UWQ5RtKXWLlwi3tUyTZCItVhwXDDb0Yqj42Z2t&#10;gs/u9Bbyw2t5XHe/q3Syza/mI1dqNOxXMxCB+vAfvrc3WkH6DLcv8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M5jAxgAAANsAAAAPAAAAAAAAAAAAAAAAAJcCAABkcnMv&#10;ZG93bnJldi54bWxQSwUGAAAAAAQABAD1AAAAigMAAAAA&#10;" filled="f" strokeweight=".28925mm">
                  <v:path arrowok="t" o:connecttype="custom" o:connectlocs="0,0;10641,0" o:connectangles="0,0"/>
                </v:polyline>
                <v:polyline id="Freeform 17" o:spid="_x0000_s1036" style="position:absolute;visibility:visible;mso-wrap-style:square;v-text-anchor:top" points="1150,-1989,1150,-395" coordsize="20,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HwAAA&#10;ANsAAAAPAAAAZHJzL2Rvd25yZXYueG1sRE/LisIwFN0L8w/hCu7GVBdTrUaZERxEBPG5vjTXtkxz&#10;U5tYq19vFgMuD+c9nbemFA3VrrCsYNCPQBCnVhecKTgelp8jEM4jaywtk4IHOZjPPjpTTLS9846a&#10;vc9ECGGXoILc+yqR0qU5GXR9WxEH7mJrgz7AOpO6xnsIN6UcRtGXNFhwaMixokVO6d/+ZhRc49sY&#10;m1N83vwsntloezDrmH+V6nXb7wkIT61/i//dK61gGMaGL+EHyN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wHwAAAANsAAAAPAAAAAAAAAAAAAAAAAJcCAABkcnMvZG93bnJl&#10;di54bWxQSwUGAAAAAAQABAD1AAAAhAMAAAAA&#10;" filled="f" strokeweight=".28925mm">
                  <v:path arrowok="t" o:connecttype="custom" o:connectlocs="0,0;0,1594" o:connectangles="0,0"/>
                </v:polyline>
                <v:polyline id="Freeform 18" o:spid="_x0000_s1037" style="position:absolute;visibility:visible;mso-wrap-style:square;v-text-anchor:top" points="11776,-1989,11776,-395" coordsize="20,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ioC6xQAA&#10;ANsAAAAPAAAAZHJzL2Rvd25yZXYueG1sRI/BbsIwEETvlfgHa5F6Kw6ohRAwqC2q2hsi4cBxFS9J&#10;RLxOY0OSfn1dqRLH0ey82Vlve1OLG7WusqxgOolAEOdWV1woOGYfTzEI55E11pZJwUAOtpvRwxoT&#10;bTs+0C31hQgQdgkqKL1vEildXpJBN7ENcfDOtjXog2wLqVvsAtzUchZFc2mw4tBQYkPvJeWX9GrC&#10;G/scf4Zv+0kvi/Opfp7v+vgtU+px3L+uQHjq/f34P/2lFcyW8LclAE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KgLrFAAAA2wAAAA8AAAAAAAAAAAAAAAAAlwIAAGRycy9k&#10;b3ducmV2LnhtbFBLBQYAAAAABAAEAPUAAACJAwAAAAA=&#10;" filled="f" strokeweight=".82pt">
                  <v:path arrowok="t" o:connecttype="custom" o:connectlocs="0,0;0,1594" o:connectangles="0,0"/>
                </v:polyline>
                <v:polyline id="Freeform 19" o:spid="_x0000_s1038" style="position:absolute;visibility:visible;mso-wrap-style:square;v-text-anchor:top" points="1142,-387,11783,-387" coordsize="10642,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5ZpwgAA&#10;ANsAAAAPAAAAZHJzL2Rvd25yZXYueG1sRE/Pa8IwFL4L+x/CG3jTdAoyqlFkU3EwD3MWPT6aZ1PW&#10;vNQm1vrfm8PA48f3e7bobCVaanzpWMHbMAFBnDtdcqHg8LsevIPwAVlj5ZgU3MnDYv7Sm2Gq3Y1/&#10;qN2HQsQQ9ikqMCHUqZQ+N2TRD11NHLmzayyGCJtC6gZvMdxWcpQkE2mx5NhgsKYPQ/nf/moVfLen&#10;VcgOn8Vx016Wo8kuu5uvTKn+a7ecggjUhaf4373VCsZxffwSf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DlmnCAAAA2wAAAA8AAAAAAAAAAAAAAAAAlwIAAGRycy9kb3du&#10;cmV2LnhtbFBLBQYAAAAABAAEAPUAAACGAwAAAAA=&#10;" filled="f" strokeweight=".28925mm">
                  <v:path arrowok="t" o:connecttype="custom" o:connectlocs="0,0;10641,0" o:connectangles="0,0"/>
                </v:polyline>
                <w10:wrap anchorx="page"/>
              </v:group>
            </w:pict>
          </mc:Fallback>
        </mc:AlternateContent>
      </w:r>
      <w:r w:rsidR="00CF6569" w:rsidRPr="00434E69">
        <w:rPr>
          <w:rFonts w:ascii="Times New Roman" w:hAnsi="Times New Roman" w:cs="Times New Roman"/>
          <w:b/>
          <w:bCs/>
          <w:position w:val="-1"/>
          <w:sz w:val="24"/>
          <w:szCs w:val="24"/>
          <w:u w:val="thick"/>
        </w:rPr>
        <w:t>A</w:t>
      </w:r>
      <w:r w:rsidR="00CF6569" w:rsidRPr="00434E69">
        <w:rPr>
          <w:rFonts w:ascii="Times New Roman" w:hAnsi="Times New Roman" w:cs="Times New Roman"/>
          <w:b/>
          <w:bCs/>
          <w:spacing w:val="-6"/>
          <w:position w:val="-1"/>
          <w:sz w:val="24"/>
          <w:szCs w:val="24"/>
          <w:u w:val="thick"/>
        </w:rPr>
        <w:t>r</w:t>
      </w:r>
      <w:r w:rsidR="00CF6569" w:rsidRPr="00434E69">
        <w:rPr>
          <w:rFonts w:ascii="Times New Roman" w:hAnsi="Times New Roman" w:cs="Times New Roman"/>
          <w:b/>
          <w:bCs/>
          <w:spacing w:val="1"/>
          <w:position w:val="-1"/>
          <w:sz w:val="24"/>
          <w:szCs w:val="24"/>
          <w:u w:val="thick"/>
        </w:rPr>
        <w:t>t</w:t>
      </w:r>
      <w:r w:rsidR="00CF6569" w:rsidRPr="00434E69">
        <w:rPr>
          <w:rFonts w:ascii="Times New Roman" w:hAnsi="Times New Roman" w:cs="Times New Roman"/>
          <w:b/>
          <w:bCs/>
          <w:position w:val="-1"/>
          <w:sz w:val="24"/>
          <w:szCs w:val="24"/>
          <w:u w:val="thick"/>
        </w:rPr>
        <w:t>ic</w:t>
      </w:r>
      <w:r w:rsidR="00CF6569" w:rsidRPr="00434E69">
        <w:rPr>
          <w:rFonts w:ascii="Times New Roman" w:hAnsi="Times New Roman" w:cs="Times New Roman"/>
          <w:b/>
          <w:bCs/>
          <w:spacing w:val="-5"/>
          <w:position w:val="-1"/>
          <w:sz w:val="24"/>
          <w:szCs w:val="24"/>
          <w:u w:val="thick"/>
        </w:rPr>
        <w:t>l</w:t>
      </w:r>
      <w:r w:rsidR="00CF6569" w:rsidRPr="00434E69">
        <w:rPr>
          <w:rFonts w:ascii="Times New Roman" w:hAnsi="Times New Roman" w:cs="Times New Roman"/>
          <w:b/>
          <w:bCs/>
          <w:position w:val="-1"/>
          <w:sz w:val="24"/>
          <w:szCs w:val="24"/>
          <w:u w:val="thick"/>
        </w:rPr>
        <w:t>e</w:t>
      </w:r>
      <w:r w:rsidR="00CF6569" w:rsidRPr="00434E69">
        <w:rPr>
          <w:rFonts w:ascii="Times New Roman" w:hAnsi="Times New Roman" w:cs="Times New Roman"/>
          <w:b/>
          <w:bCs/>
          <w:spacing w:val="1"/>
          <w:position w:val="-1"/>
          <w:sz w:val="24"/>
          <w:szCs w:val="24"/>
          <w:u w:val="thick"/>
        </w:rPr>
        <w:t xml:space="preserve"> </w:t>
      </w:r>
      <w:r w:rsidR="00CF6569" w:rsidRPr="00434E69">
        <w:rPr>
          <w:rFonts w:ascii="Times New Roman" w:hAnsi="Times New Roman" w:cs="Times New Roman"/>
          <w:b/>
          <w:bCs/>
          <w:position w:val="-1"/>
          <w:sz w:val="24"/>
          <w:szCs w:val="24"/>
          <w:u w:val="thick"/>
        </w:rPr>
        <w:t>I</w:t>
      </w:r>
      <w:r w:rsidR="00CF6569" w:rsidRPr="00434E69">
        <w:rPr>
          <w:rFonts w:ascii="Times New Roman" w:hAnsi="Times New Roman" w:cs="Times New Roman"/>
          <w:b/>
          <w:bCs/>
          <w:spacing w:val="1"/>
          <w:position w:val="-1"/>
          <w:sz w:val="24"/>
          <w:szCs w:val="24"/>
          <w:u w:val="thick"/>
        </w:rPr>
        <w:t xml:space="preserve"> </w:t>
      </w:r>
      <w:r w:rsidR="00CF6569" w:rsidRPr="00434E69">
        <w:rPr>
          <w:rFonts w:ascii="Times New Roman" w:hAnsi="Times New Roman" w:cs="Times New Roman"/>
          <w:b/>
          <w:bCs/>
          <w:position w:val="-1"/>
          <w:sz w:val="24"/>
          <w:szCs w:val="24"/>
          <w:u w:val="thick"/>
        </w:rPr>
        <w:t>-</w:t>
      </w:r>
      <w:r w:rsidR="00CF6569" w:rsidRPr="00434E69">
        <w:rPr>
          <w:rFonts w:ascii="Times New Roman" w:hAnsi="Times New Roman" w:cs="Times New Roman"/>
          <w:b/>
          <w:bCs/>
          <w:spacing w:val="4"/>
          <w:position w:val="-1"/>
          <w:sz w:val="24"/>
          <w:szCs w:val="24"/>
          <w:u w:val="thick"/>
        </w:rPr>
        <w:t xml:space="preserve"> </w:t>
      </w:r>
      <w:r w:rsidR="00CF6569" w:rsidRPr="00434E69">
        <w:rPr>
          <w:rFonts w:ascii="Times New Roman" w:hAnsi="Times New Roman" w:cs="Times New Roman"/>
          <w:b/>
          <w:bCs/>
          <w:spacing w:val="-2"/>
          <w:position w:val="-1"/>
          <w:sz w:val="24"/>
          <w:szCs w:val="24"/>
          <w:u w:val="thick"/>
        </w:rPr>
        <w:t>I</w:t>
      </w:r>
      <w:r w:rsidR="00CF6569" w:rsidRPr="00434E69">
        <w:rPr>
          <w:rFonts w:ascii="Times New Roman" w:hAnsi="Times New Roman" w:cs="Times New Roman"/>
          <w:b/>
          <w:bCs/>
          <w:spacing w:val="1"/>
          <w:position w:val="-1"/>
          <w:sz w:val="24"/>
          <w:szCs w:val="24"/>
          <w:u w:val="thick"/>
        </w:rPr>
        <w:t>d</w:t>
      </w:r>
      <w:r w:rsidR="00CF6569" w:rsidRPr="00434E69">
        <w:rPr>
          <w:rFonts w:ascii="Times New Roman" w:hAnsi="Times New Roman" w:cs="Times New Roman"/>
          <w:b/>
          <w:bCs/>
          <w:spacing w:val="-1"/>
          <w:position w:val="-1"/>
          <w:sz w:val="24"/>
          <w:szCs w:val="24"/>
          <w:u w:val="thick"/>
        </w:rPr>
        <w:t>e</w:t>
      </w:r>
      <w:r w:rsidR="00CF6569" w:rsidRPr="00434E69">
        <w:rPr>
          <w:rFonts w:ascii="Times New Roman" w:hAnsi="Times New Roman" w:cs="Times New Roman"/>
          <w:b/>
          <w:bCs/>
          <w:spacing w:val="1"/>
          <w:position w:val="-1"/>
          <w:sz w:val="24"/>
          <w:szCs w:val="24"/>
          <w:u w:val="thick"/>
        </w:rPr>
        <w:t>nt</w:t>
      </w:r>
      <w:r w:rsidR="00CF6569" w:rsidRPr="00434E69">
        <w:rPr>
          <w:rFonts w:ascii="Times New Roman" w:hAnsi="Times New Roman" w:cs="Times New Roman"/>
          <w:b/>
          <w:bCs/>
          <w:position w:val="-1"/>
          <w:sz w:val="24"/>
          <w:szCs w:val="24"/>
          <w:u w:val="thick"/>
        </w:rPr>
        <w:t>i</w:t>
      </w:r>
      <w:r w:rsidR="00CF6569" w:rsidRPr="00434E69">
        <w:rPr>
          <w:rFonts w:ascii="Times New Roman" w:hAnsi="Times New Roman" w:cs="Times New Roman"/>
          <w:b/>
          <w:bCs/>
          <w:spacing w:val="-3"/>
          <w:position w:val="-1"/>
          <w:sz w:val="24"/>
          <w:szCs w:val="24"/>
          <w:u w:val="thick"/>
        </w:rPr>
        <w:t>f</w:t>
      </w:r>
      <w:r w:rsidR="00CF6569" w:rsidRPr="00434E69">
        <w:rPr>
          <w:rFonts w:ascii="Times New Roman" w:hAnsi="Times New Roman" w:cs="Times New Roman"/>
          <w:b/>
          <w:bCs/>
          <w:position w:val="-1"/>
          <w:sz w:val="24"/>
          <w:szCs w:val="24"/>
          <w:u w:val="thick"/>
        </w:rPr>
        <w:t>ica</w:t>
      </w:r>
      <w:r w:rsidR="00CF6569" w:rsidRPr="00434E69">
        <w:rPr>
          <w:rFonts w:ascii="Times New Roman" w:hAnsi="Times New Roman" w:cs="Times New Roman"/>
          <w:b/>
          <w:bCs/>
          <w:spacing w:val="1"/>
          <w:position w:val="-1"/>
          <w:sz w:val="24"/>
          <w:szCs w:val="24"/>
          <w:u w:val="thick"/>
        </w:rPr>
        <w:t>t</w:t>
      </w:r>
      <w:r w:rsidR="00CF6569" w:rsidRPr="00434E69">
        <w:rPr>
          <w:rFonts w:ascii="Times New Roman" w:hAnsi="Times New Roman" w:cs="Times New Roman"/>
          <w:b/>
          <w:bCs/>
          <w:position w:val="-1"/>
          <w:sz w:val="24"/>
          <w:szCs w:val="24"/>
          <w:u w:val="thick"/>
        </w:rPr>
        <w:t>ion</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424" w:hanging="720"/>
        <w:rPr>
          <w:rFonts w:ascii="Times New Roman" w:hAnsi="Times New Roman" w:cs="Times New Roman"/>
          <w:sz w:val="24"/>
          <w:szCs w:val="24"/>
        </w:rPr>
      </w:pPr>
      <w:r w:rsidRPr="00434E69">
        <w:rPr>
          <w:rFonts w:ascii="Times New Roman" w:hAnsi="Times New Roman" w:cs="Times New Roman"/>
          <w:sz w:val="24"/>
          <w:szCs w:val="24"/>
        </w:rPr>
        <w:t>1</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m</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0"/>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2"/>
          <w:sz w:val="24"/>
          <w:szCs w:val="24"/>
        </w:rPr>
        <w:t>s</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c </w:t>
      </w:r>
      <w:r w:rsidRPr="00434E69">
        <w:rPr>
          <w:rFonts w:ascii="Times New Roman" w:hAnsi="Times New Roman" w:cs="Times New Roman"/>
          <w:spacing w:val="-2"/>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e</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1973</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nn</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60" w:lineRule="exact"/>
        <w:rPr>
          <w:rFonts w:ascii="Times New Roman" w:hAnsi="Times New Roman" w:cs="Times New Roman"/>
          <w:sz w:val="16"/>
          <w:szCs w:val="16"/>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126" w:hanging="720"/>
        <w:rPr>
          <w:rFonts w:ascii="Times New Roman" w:hAnsi="Times New Roman" w:cs="Times New Roman"/>
          <w:sz w:val="24"/>
          <w:szCs w:val="24"/>
        </w:rPr>
      </w:pPr>
      <w:r w:rsidRPr="00434E69">
        <w:rPr>
          <w:rFonts w:ascii="Times New Roman" w:hAnsi="Times New Roman" w:cs="Times New Roman"/>
          <w:sz w:val="24"/>
          <w:szCs w:val="24"/>
        </w:rPr>
        <w:t>1</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Pr</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p</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z w:val="24"/>
          <w:szCs w:val="24"/>
          <w:u w:val="single"/>
        </w:rPr>
        <w:t>O</w:t>
      </w:r>
      <w:r w:rsidRPr="00434E69">
        <w:rPr>
          <w:rFonts w:ascii="Times New Roman" w:hAnsi="Times New Roman" w:cs="Times New Roman"/>
          <w:spacing w:val="-8"/>
          <w:sz w:val="24"/>
          <w:szCs w:val="24"/>
          <w:u w:val="single"/>
        </w:rPr>
        <w:t>ff</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ce</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del w:id="1" w:author="Bob" w:date="2015-03-02T14:10:00Z">
        <w:r w:rsidRPr="00434E69" w:rsidDel="00EB2A66">
          <w:rPr>
            <w:rFonts w:ascii="Times New Roman" w:hAnsi="Times New Roman" w:cs="Times New Roman"/>
            <w:sz w:val="24"/>
            <w:szCs w:val="24"/>
          </w:rPr>
          <w:delText>1301</w:delText>
        </w:r>
        <w:r w:rsidRPr="00434E69" w:rsidDel="00EB2A66">
          <w:rPr>
            <w:rFonts w:ascii="Times New Roman" w:hAnsi="Times New Roman" w:cs="Times New Roman"/>
            <w:spacing w:val="2"/>
            <w:sz w:val="24"/>
            <w:szCs w:val="24"/>
          </w:rPr>
          <w:delText xml:space="preserve"> </w:delText>
        </w:r>
        <w:r w:rsidRPr="00434E69" w:rsidDel="00EB2A66">
          <w:rPr>
            <w:rFonts w:ascii="Times New Roman" w:hAnsi="Times New Roman" w:cs="Times New Roman"/>
            <w:spacing w:val="-6"/>
            <w:sz w:val="24"/>
            <w:szCs w:val="24"/>
          </w:rPr>
          <w:delText>W</w:delText>
        </w:r>
        <w:r w:rsidRPr="00434E69" w:rsidDel="00EB2A66">
          <w:rPr>
            <w:rFonts w:ascii="Times New Roman" w:hAnsi="Times New Roman" w:cs="Times New Roman"/>
            <w:spacing w:val="5"/>
            <w:sz w:val="24"/>
            <w:szCs w:val="24"/>
          </w:rPr>
          <w:delText>oo</w:delText>
        </w:r>
        <w:r w:rsidRPr="00434E69" w:rsidDel="00EB2A66">
          <w:rPr>
            <w:rFonts w:ascii="Times New Roman" w:hAnsi="Times New Roman" w:cs="Times New Roman"/>
            <w:sz w:val="24"/>
            <w:szCs w:val="24"/>
          </w:rPr>
          <w:delText>d</w:delText>
        </w:r>
        <w:r w:rsidRPr="00434E69" w:rsidDel="00EB2A66">
          <w:rPr>
            <w:rFonts w:ascii="Times New Roman" w:hAnsi="Times New Roman" w:cs="Times New Roman"/>
            <w:spacing w:val="-9"/>
            <w:sz w:val="24"/>
            <w:szCs w:val="24"/>
          </w:rPr>
          <w:delText>l</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z w:val="24"/>
            <w:szCs w:val="24"/>
          </w:rPr>
          <w:delText>d</w:delText>
        </w:r>
        <w:r w:rsidRPr="00434E69" w:rsidDel="00EB2A66">
          <w:rPr>
            <w:rFonts w:ascii="Times New Roman" w:hAnsi="Times New Roman" w:cs="Times New Roman"/>
            <w:spacing w:val="2"/>
            <w:sz w:val="24"/>
            <w:szCs w:val="24"/>
          </w:rPr>
          <w:delText xml:space="preserve"> </w:delText>
        </w:r>
        <w:r w:rsidRPr="00434E69" w:rsidDel="00EB2A66">
          <w:rPr>
            <w:rFonts w:ascii="Times New Roman" w:hAnsi="Times New Roman" w:cs="Times New Roman"/>
            <w:spacing w:val="1"/>
            <w:sz w:val="24"/>
            <w:szCs w:val="24"/>
          </w:rPr>
          <w:delText>S</w:delText>
        </w:r>
        <w:r w:rsidRPr="00434E69" w:rsidDel="00EB2A66">
          <w:rPr>
            <w:rFonts w:ascii="Times New Roman" w:hAnsi="Times New Roman" w:cs="Times New Roman"/>
            <w:spacing w:val="5"/>
            <w:sz w:val="24"/>
            <w:szCs w:val="24"/>
          </w:rPr>
          <w:delText>t</w:delText>
        </w:r>
        <w:r w:rsidRPr="00434E69" w:rsidDel="00EB2A66">
          <w:rPr>
            <w:rFonts w:ascii="Times New Roman" w:hAnsi="Times New Roman" w:cs="Times New Roman"/>
            <w:spacing w:val="1"/>
            <w:sz w:val="24"/>
            <w:szCs w:val="24"/>
          </w:rPr>
          <w:delText>r</w:delText>
        </w:r>
        <w:r w:rsidRPr="00434E69" w:rsidDel="00EB2A66">
          <w:rPr>
            <w:rFonts w:ascii="Times New Roman" w:hAnsi="Times New Roman" w:cs="Times New Roman"/>
            <w:spacing w:val="-1"/>
            <w:sz w:val="24"/>
            <w:szCs w:val="24"/>
          </w:rPr>
          <w:delText>ee</w:delText>
        </w:r>
        <w:r w:rsidRPr="00434E69" w:rsidDel="00EB2A66">
          <w:rPr>
            <w:rFonts w:ascii="Times New Roman" w:hAnsi="Times New Roman" w:cs="Times New Roman"/>
            <w:spacing w:val="5"/>
            <w:sz w:val="24"/>
            <w:szCs w:val="24"/>
          </w:rPr>
          <w:delText>t</w:delText>
        </w:r>
        <w:r w:rsidRPr="00434E69" w:rsidDel="00EB2A66">
          <w:rPr>
            <w:rFonts w:ascii="Times New Roman" w:hAnsi="Times New Roman" w:cs="Times New Roman"/>
            <w:sz w:val="24"/>
            <w:szCs w:val="24"/>
          </w:rPr>
          <w:delText>,</w:delText>
        </w:r>
        <w:r w:rsidRPr="00434E69" w:rsidDel="00EB2A66">
          <w:rPr>
            <w:rFonts w:ascii="Times New Roman" w:hAnsi="Times New Roman" w:cs="Times New Roman"/>
            <w:spacing w:val="4"/>
            <w:sz w:val="24"/>
            <w:szCs w:val="24"/>
          </w:rPr>
          <w:delText xml:space="preserve"> </w:delText>
        </w:r>
        <w:r w:rsidRPr="00434E69" w:rsidDel="00EB2A66">
          <w:rPr>
            <w:rFonts w:ascii="Times New Roman" w:hAnsi="Times New Roman" w:cs="Times New Roman"/>
            <w:spacing w:val="-3"/>
            <w:sz w:val="24"/>
            <w:szCs w:val="24"/>
          </w:rPr>
          <w:delText>L</w:delText>
        </w:r>
        <w:r w:rsidRPr="00434E69" w:rsidDel="00EB2A66">
          <w:rPr>
            <w:rFonts w:ascii="Times New Roman" w:hAnsi="Times New Roman" w:cs="Times New Roman"/>
            <w:spacing w:val="-1"/>
            <w:sz w:val="24"/>
            <w:szCs w:val="24"/>
          </w:rPr>
          <w:delText>e</w:delText>
        </w:r>
        <w:r w:rsidRPr="00434E69" w:rsidDel="00EB2A66">
          <w:rPr>
            <w:rFonts w:ascii="Times New Roman" w:hAnsi="Times New Roman" w:cs="Times New Roman"/>
            <w:spacing w:val="-5"/>
            <w:sz w:val="24"/>
            <w:szCs w:val="24"/>
          </w:rPr>
          <w:delText>b</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pacing w:val="5"/>
            <w:sz w:val="24"/>
            <w:szCs w:val="24"/>
          </w:rPr>
          <w:delText>o</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z w:val="24"/>
            <w:szCs w:val="24"/>
          </w:rPr>
          <w:delText xml:space="preserve">, </w:delText>
        </w:r>
        <w:r w:rsidRPr="00434E69" w:rsidDel="00EB2A66">
          <w:rPr>
            <w:rFonts w:ascii="Times New Roman" w:hAnsi="Times New Roman" w:cs="Times New Roman"/>
            <w:spacing w:val="1"/>
            <w:sz w:val="24"/>
            <w:szCs w:val="24"/>
          </w:rPr>
          <w:delText>P</w:delText>
        </w:r>
        <w:r w:rsidRPr="00434E69" w:rsidDel="00EB2A66">
          <w:rPr>
            <w:rFonts w:ascii="Times New Roman" w:hAnsi="Times New Roman" w:cs="Times New Roman"/>
            <w:spacing w:val="-1"/>
            <w:sz w:val="24"/>
            <w:szCs w:val="24"/>
          </w:rPr>
          <w:delText>e</w:delText>
        </w:r>
        <w:r w:rsidRPr="00434E69" w:rsidDel="00EB2A66">
          <w:rPr>
            <w:rFonts w:ascii="Times New Roman" w:hAnsi="Times New Roman" w:cs="Times New Roman"/>
            <w:spacing w:val="-5"/>
            <w:sz w:val="24"/>
            <w:szCs w:val="24"/>
          </w:rPr>
          <w:delText>nn</w:delText>
        </w:r>
        <w:r w:rsidRPr="00434E69" w:rsidDel="00EB2A66">
          <w:rPr>
            <w:rFonts w:ascii="Times New Roman" w:hAnsi="Times New Roman" w:cs="Times New Roman"/>
            <w:spacing w:val="-2"/>
            <w:sz w:val="24"/>
            <w:szCs w:val="24"/>
          </w:rPr>
          <w:delText>s</w:delText>
        </w:r>
        <w:r w:rsidRPr="00434E69" w:rsidDel="00EB2A66">
          <w:rPr>
            <w:rFonts w:ascii="Times New Roman" w:hAnsi="Times New Roman" w:cs="Times New Roman"/>
            <w:spacing w:val="-10"/>
            <w:sz w:val="24"/>
            <w:szCs w:val="24"/>
          </w:rPr>
          <w:delText>y</w:delText>
        </w:r>
        <w:r w:rsidRPr="00434E69" w:rsidDel="00EB2A66">
          <w:rPr>
            <w:rFonts w:ascii="Times New Roman" w:hAnsi="Times New Roman" w:cs="Times New Roman"/>
            <w:spacing w:val="-9"/>
            <w:sz w:val="24"/>
            <w:szCs w:val="24"/>
          </w:rPr>
          <w:delText>l</w:delText>
        </w:r>
        <w:r w:rsidRPr="00434E69" w:rsidDel="00EB2A66">
          <w:rPr>
            <w:rFonts w:ascii="Times New Roman" w:hAnsi="Times New Roman" w:cs="Times New Roman"/>
            <w:spacing w:val="-5"/>
            <w:sz w:val="24"/>
            <w:szCs w:val="24"/>
          </w:rPr>
          <w:delText>v</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pacing w:val="-5"/>
            <w:sz w:val="24"/>
            <w:szCs w:val="24"/>
          </w:rPr>
          <w:delText>n</w:delText>
        </w:r>
        <w:r w:rsidRPr="00434E69" w:rsidDel="00EB2A66">
          <w:rPr>
            <w:rFonts w:ascii="Times New Roman" w:hAnsi="Times New Roman" w:cs="Times New Roman"/>
            <w:spacing w:val="-9"/>
            <w:sz w:val="24"/>
            <w:szCs w:val="24"/>
          </w:rPr>
          <w:delText>i</w:delText>
        </w:r>
        <w:r w:rsidRPr="00434E69" w:rsidDel="00EB2A66">
          <w:rPr>
            <w:rFonts w:ascii="Times New Roman" w:hAnsi="Times New Roman" w:cs="Times New Roman"/>
            <w:spacing w:val="-1"/>
            <w:sz w:val="24"/>
            <w:szCs w:val="24"/>
          </w:rPr>
          <w:delText>a</w:delText>
        </w:r>
        <w:r w:rsidRPr="00434E69" w:rsidDel="00EB2A66">
          <w:rPr>
            <w:rFonts w:ascii="Times New Roman" w:hAnsi="Times New Roman" w:cs="Times New Roman"/>
            <w:sz w:val="24"/>
            <w:szCs w:val="24"/>
          </w:rPr>
          <w:delText>.</w:delText>
        </w:r>
      </w:del>
      <w:r w:rsidR="0014493C" w:rsidRPr="00434E69">
        <w:rPr>
          <w:rFonts w:ascii="Times New Roman" w:hAnsi="Times New Roman" w:cs="Times New Roman"/>
          <w:sz w:val="24"/>
          <w:szCs w:val="24"/>
        </w:rPr>
        <w:t xml:space="preserve"> </w:t>
      </w:r>
      <w:ins w:id="2" w:author="Bob Boland - Partners" w:date="2015-03-16T09:21:00Z">
        <w:r w:rsidR="0014493C" w:rsidRPr="00434E69">
          <w:rPr>
            <w:rFonts w:ascii="Georgia" w:hAnsi="Georgia"/>
            <w:color w:val="666666"/>
            <w:sz w:val="23"/>
            <w:szCs w:val="23"/>
          </w:rPr>
          <w:t>PO Box 30618, Indianapolis IN  </w:t>
        </w:r>
      </w:ins>
      <w:del w:id="3" w:author="Bob Boland - Partners" w:date="2015-05-04T10:03:00Z">
        <w:r w:rsidRPr="00434E69" w:rsidDel="00F330C7">
          <w:rPr>
            <w:rFonts w:ascii="Times New Roman" w:hAnsi="Times New Roman" w:cs="Times New Roman"/>
            <w:sz w:val="24"/>
            <w:szCs w:val="24"/>
          </w:rPr>
          <w:delText xml:space="preserve"> </w:delText>
        </w:r>
      </w:del>
      <w:ins w:id="4" w:author="Bob" w:date="2015-03-02T14:10:00Z">
        <w:del w:id="5" w:author="Bob Boland - Partners" w:date="2015-05-04T10:03:00Z">
          <w:r w:rsidR="00EB2A66" w:rsidRPr="00434E69" w:rsidDel="00F330C7">
            <w:rPr>
              <w:rFonts w:ascii="Times New Roman" w:hAnsi="Times New Roman" w:cs="Times New Roman"/>
              <w:sz w:val="24"/>
              <w:szCs w:val="24"/>
            </w:rPr>
            <w:delText xml:space="preserve"> </w:delText>
          </w:r>
        </w:del>
      </w:ins>
      <w:ins w:id="6" w:author="Bob Boland - Partners" w:date="2015-05-04T10:03:00Z">
        <w:r w:rsidR="00F330C7" w:rsidRPr="00434E69">
          <w:rPr>
            <w:rFonts w:ascii="Georgia" w:hAnsi="Georgia"/>
            <w:color w:val="666666"/>
            <w:sz w:val="23"/>
            <w:szCs w:val="23"/>
          </w:rPr>
          <w:t>46230</w:t>
        </w:r>
        <w:r w:rsidR="00F330C7">
          <w:rPr>
            <w:rFonts w:ascii="Georgia" w:hAnsi="Georgia"/>
            <w:color w:val="666666"/>
            <w:sz w:val="23"/>
            <w:szCs w:val="23"/>
          </w:rPr>
          <w:t>.</w:t>
        </w:r>
        <w:r w:rsidR="00F330C7" w:rsidRPr="00434E69">
          <w:rPr>
            <w:rFonts w:ascii="Times New Roman" w:hAnsi="Times New Roman" w:cs="Times New Roman"/>
            <w:sz w:val="24"/>
            <w:szCs w:val="24"/>
          </w:rPr>
          <w:t xml:space="preserve"> </w:t>
        </w:r>
      </w:ins>
      <w:ins w:id="7" w:author="Bob" w:date="2015-03-02T14:10:00Z">
        <w:del w:id="8" w:author="Bob Boland - Partners" w:date="2015-03-16T09:21:00Z">
          <w:r w:rsidR="00EB2A66" w:rsidRPr="00434E69" w:rsidDel="0014493C">
            <w:rPr>
              <w:rFonts w:ascii="Times New Roman" w:hAnsi="Times New Roman" w:cs="Times New Roman"/>
              <w:sz w:val="24"/>
              <w:szCs w:val="24"/>
            </w:rPr>
            <w:delText>{need to add address.  Right not site lists PO box, not sure if we need a physical place for the bylaws}</w:delText>
          </w:r>
        </w:del>
      </w:ins>
      <w:del w:id="9" w:author="Bob Boland - Partners" w:date="2015-03-16T09:21:00Z">
        <w:r w:rsidRPr="00434E69" w:rsidDel="0014493C">
          <w:rPr>
            <w:rFonts w:ascii="Times New Roman" w:hAnsi="Times New Roman" w:cs="Times New Roman"/>
            <w:spacing w:val="6"/>
            <w:sz w:val="24"/>
            <w:szCs w:val="24"/>
          </w:rPr>
          <w:delText xml:space="preserve"> </w:delText>
        </w:r>
      </w:del>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4"/>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 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9"/>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60" w:lineRule="exact"/>
        <w:rPr>
          <w:rFonts w:ascii="Times New Roman" w:hAnsi="Times New Roman" w:cs="Times New Roman"/>
          <w:sz w:val="16"/>
          <w:szCs w:val="16"/>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Del="00DD0209" w:rsidRDefault="00CF6569">
      <w:pPr>
        <w:widowControl w:val="0"/>
        <w:tabs>
          <w:tab w:val="left" w:pos="820"/>
        </w:tabs>
        <w:autoSpaceDE w:val="0"/>
        <w:autoSpaceDN w:val="0"/>
        <w:adjustRightInd w:val="0"/>
        <w:spacing w:before="29" w:after="0" w:line="240" w:lineRule="auto"/>
        <w:ind w:left="112" w:right="-20"/>
        <w:rPr>
          <w:del w:id="10" w:author="Bob Boland" w:date="2015-05-12T06:34:00Z"/>
          <w:rFonts w:ascii="Times New Roman" w:hAnsi="Times New Roman" w:cs="Times New Roman"/>
          <w:sz w:val="24"/>
          <w:szCs w:val="24"/>
        </w:rPr>
      </w:pPr>
      <w:del w:id="11" w:author="Bob Boland" w:date="2015-05-12T06:34:00Z">
        <w:r w:rsidRPr="00434E69" w:rsidDel="00DD0209">
          <w:rPr>
            <w:rFonts w:ascii="Times New Roman" w:hAnsi="Times New Roman" w:cs="Times New Roman"/>
            <w:sz w:val="24"/>
            <w:szCs w:val="24"/>
          </w:rPr>
          <w:delText>1</w:delText>
        </w:r>
        <w:r w:rsidRPr="00434E69" w:rsidDel="00DD0209">
          <w:rPr>
            <w:rFonts w:ascii="Times New Roman" w:hAnsi="Times New Roman" w:cs="Times New Roman"/>
            <w:spacing w:val="2"/>
            <w:sz w:val="24"/>
            <w:szCs w:val="24"/>
          </w:rPr>
          <w:delText>.</w:delText>
        </w:r>
        <w:r w:rsidRPr="00434E69" w:rsidDel="00DD0209">
          <w:rPr>
            <w:rFonts w:ascii="Times New Roman" w:hAnsi="Times New Roman" w:cs="Times New Roman"/>
            <w:sz w:val="24"/>
            <w:szCs w:val="24"/>
          </w:rPr>
          <w:delText>3</w:delText>
        </w:r>
        <w:r w:rsidRPr="00434E69" w:rsidDel="00DD0209">
          <w:rPr>
            <w:rFonts w:ascii="Times New Roman" w:hAnsi="Times New Roman" w:cs="Times New Roman"/>
            <w:sz w:val="24"/>
            <w:szCs w:val="24"/>
          </w:rPr>
          <w:tab/>
        </w:r>
        <w:r w:rsidRPr="00434E69" w:rsidDel="00DD0209">
          <w:rPr>
            <w:rFonts w:ascii="Times New Roman" w:hAnsi="Times New Roman" w:cs="Times New Roman"/>
            <w:spacing w:val="1"/>
            <w:sz w:val="24"/>
            <w:szCs w:val="24"/>
            <w:u w:val="single"/>
          </w:rPr>
          <w:delText>S</w:delText>
        </w:r>
        <w:r w:rsidRPr="00434E69" w:rsidDel="00DD0209">
          <w:rPr>
            <w:rFonts w:ascii="Times New Roman" w:hAnsi="Times New Roman" w:cs="Times New Roman"/>
            <w:spacing w:val="-1"/>
            <w:sz w:val="24"/>
            <w:szCs w:val="24"/>
            <w:u w:val="single"/>
          </w:rPr>
          <w:delText>ea</w:delText>
        </w:r>
        <w:r w:rsidRPr="00434E69" w:rsidDel="00DD0209">
          <w:rPr>
            <w:rFonts w:ascii="Times New Roman" w:hAnsi="Times New Roman" w:cs="Times New Roman"/>
            <w:sz w:val="24"/>
            <w:szCs w:val="24"/>
            <w:u w:val="single"/>
          </w:rPr>
          <w:delText>l</w:delText>
        </w:r>
        <w:r w:rsidRPr="00434E69" w:rsidDel="00DD0209">
          <w:rPr>
            <w:rFonts w:ascii="Times New Roman" w:hAnsi="Times New Roman" w:cs="Times New Roman"/>
            <w:spacing w:val="-6"/>
            <w:sz w:val="24"/>
            <w:szCs w:val="24"/>
          </w:rPr>
          <w:delText xml:space="preserve"> </w:delText>
        </w:r>
        <w:r w:rsidRPr="00434E69" w:rsidDel="00DD0209">
          <w:rPr>
            <w:rFonts w:ascii="Times New Roman" w:hAnsi="Times New Roman" w:cs="Times New Roman"/>
            <w:sz w:val="24"/>
            <w:szCs w:val="24"/>
          </w:rPr>
          <w:delText>-</w:delText>
        </w:r>
        <w:r w:rsidRPr="00434E69" w:rsidDel="00DD0209">
          <w:rPr>
            <w:rFonts w:ascii="Times New Roman" w:hAnsi="Times New Roman" w:cs="Times New Roman"/>
            <w:spacing w:val="4"/>
            <w:sz w:val="24"/>
            <w:szCs w:val="24"/>
          </w:rPr>
          <w:delText xml:space="preserve"> </w:delText>
        </w:r>
        <w:r w:rsidRPr="00434E69" w:rsidDel="00DD0209">
          <w:rPr>
            <w:rFonts w:ascii="Times New Roman" w:hAnsi="Times New Roman" w:cs="Times New Roman"/>
            <w:spacing w:val="2"/>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2"/>
            <w:sz w:val="24"/>
            <w:szCs w:val="24"/>
          </w:rPr>
          <w:delText>s</w:delText>
        </w:r>
        <w:r w:rsidRPr="00434E69" w:rsidDel="00DD0209">
          <w:rPr>
            <w:rFonts w:ascii="Times New Roman" w:hAnsi="Times New Roman" w:cs="Times New Roman"/>
            <w:spacing w:val="-1"/>
            <w:sz w:val="24"/>
            <w:szCs w:val="24"/>
          </w:rPr>
          <w:delText>ea</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f</w:delText>
        </w:r>
        <w:r w:rsidRPr="00434E69" w:rsidDel="00DD0209">
          <w:rPr>
            <w:rFonts w:ascii="Times New Roman" w:hAnsi="Times New Roman" w:cs="Times New Roman"/>
            <w:spacing w:val="-6"/>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5"/>
            <w:sz w:val="24"/>
            <w:szCs w:val="24"/>
          </w:rPr>
          <w:delText>A</w:delText>
        </w:r>
        <w:r w:rsidRPr="00434E69" w:rsidDel="00DD0209">
          <w:rPr>
            <w:rFonts w:ascii="Times New Roman" w:hAnsi="Times New Roman" w:cs="Times New Roman"/>
            <w:spacing w:val="-2"/>
            <w:sz w:val="24"/>
            <w:szCs w:val="24"/>
          </w:rPr>
          <w:delText>ss</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2"/>
            <w:sz w:val="24"/>
            <w:szCs w:val="24"/>
          </w:rPr>
          <w:delText>s</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l</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5"/>
            <w:sz w:val="24"/>
            <w:szCs w:val="24"/>
          </w:rPr>
          <w:delText>b</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z w:val="24"/>
            <w:szCs w:val="24"/>
          </w:rPr>
          <w:delText>u</w:delText>
        </w:r>
        <w:r w:rsidRPr="00434E69" w:rsidDel="00DD0209">
          <w:rPr>
            <w:rFonts w:ascii="Times New Roman" w:hAnsi="Times New Roman" w:cs="Times New Roman"/>
            <w:spacing w:val="-9"/>
            <w:sz w:val="24"/>
            <w:szCs w:val="24"/>
          </w:rPr>
          <w:delText>l</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z w:val="24"/>
            <w:szCs w:val="24"/>
          </w:rPr>
          <w:delText>r</w:delText>
        </w:r>
        <w:r w:rsidRPr="00434E69" w:rsidDel="00DD0209">
          <w:rPr>
            <w:rFonts w:ascii="Times New Roman" w:hAnsi="Times New Roman" w:cs="Times New Roman"/>
            <w:spacing w:val="4"/>
            <w:sz w:val="24"/>
            <w:szCs w:val="24"/>
          </w:rPr>
          <w:delText xml:space="preserve"> </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8"/>
            <w:sz w:val="24"/>
            <w:szCs w:val="24"/>
          </w:rPr>
          <w:delText>f</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z w:val="24"/>
            <w:szCs w:val="24"/>
          </w:rPr>
          <w:delText>m</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z w:val="24"/>
            <w:szCs w:val="24"/>
          </w:rPr>
          <w:delText>d</w:delText>
        </w:r>
        <w:r w:rsidRPr="00434E69" w:rsidDel="00DD0209">
          <w:rPr>
            <w:rFonts w:ascii="Times New Roman" w:hAnsi="Times New Roman" w:cs="Times New Roman"/>
            <w:spacing w:val="2"/>
            <w:sz w:val="24"/>
            <w:szCs w:val="24"/>
          </w:rPr>
          <w:delText xml:space="preserve"> </w:delText>
        </w:r>
        <w:r w:rsidRPr="00434E69" w:rsidDel="00DD0209">
          <w:rPr>
            <w:rFonts w:ascii="Times New Roman" w:hAnsi="Times New Roman" w:cs="Times New Roman"/>
            <w:spacing w:val="-2"/>
            <w:sz w:val="24"/>
            <w:szCs w:val="24"/>
          </w:rPr>
          <w:delText>s</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l</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7"/>
            <w:sz w:val="24"/>
            <w:szCs w:val="24"/>
          </w:rPr>
          <w:delText xml:space="preserve"> </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9"/>
            <w:sz w:val="24"/>
            <w:szCs w:val="24"/>
          </w:rPr>
          <w:delText>m</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f</w:delText>
        </w:r>
        <w:r w:rsidRPr="00434E69" w:rsidDel="00DD0209">
          <w:rPr>
            <w:rFonts w:ascii="Times New Roman" w:hAnsi="Times New Roman" w:cs="Times New Roman"/>
            <w:spacing w:val="-6"/>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del>
    </w:p>
    <w:p w:rsidR="002D6115" w:rsidRPr="00434E69" w:rsidRDefault="00CF6569">
      <w:pPr>
        <w:widowControl w:val="0"/>
        <w:autoSpaceDE w:val="0"/>
        <w:autoSpaceDN w:val="0"/>
        <w:adjustRightInd w:val="0"/>
        <w:spacing w:before="7" w:after="0" w:line="240" w:lineRule="auto"/>
        <w:ind w:left="833" w:right="-20"/>
        <w:rPr>
          <w:rFonts w:ascii="Times New Roman" w:hAnsi="Times New Roman" w:cs="Times New Roman"/>
          <w:sz w:val="24"/>
          <w:szCs w:val="24"/>
        </w:rPr>
      </w:pPr>
      <w:del w:id="12" w:author="Bob Boland" w:date="2015-05-12T06:34:00Z">
        <w:r w:rsidRPr="00434E69" w:rsidDel="00DD0209">
          <w:rPr>
            <w:rFonts w:ascii="Times New Roman" w:hAnsi="Times New Roman" w:cs="Times New Roman"/>
            <w:spacing w:val="-5"/>
            <w:sz w:val="24"/>
            <w:szCs w:val="24"/>
          </w:rPr>
          <w:delText>A</w:delText>
        </w:r>
        <w:r w:rsidRPr="00434E69" w:rsidDel="00DD0209">
          <w:rPr>
            <w:rFonts w:ascii="Times New Roman" w:hAnsi="Times New Roman" w:cs="Times New Roman"/>
            <w:spacing w:val="-2"/>
            <w:sz w:val="24"/>
            <w:szCs w:val="24"/>
          </w:rPr>
          <w:delText>ss</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z w:val="24"/>
            <w:szCs w:val="24"/>
          </w:rPr>
          <w:delText>n</w:delText>
        </w:r>
        <w:r w:rsidRPr="00434E69" w:rsidDel="00DD0209">
          <w:rPr>
            <w:rFonts w:ascii="Times New Roman" w:hAnsi="Times New Roman" w:cs="Times New Roman"/>
            <w:spacing w:val="-3"/>
            <w:sz w:val="24"/>
            <w:szCs w:val="24"/>
          </w:rPr>
          <w:delText xml:space="preserve"> </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n</w:delText>
        </w:r>
        <w:r w:rsidRPr="00434E69" w:rsidDel="00DD0209">
          <w:rPr>
            <w:rFonts w:ascii="Times New Roman" w:hAnsi="Times New Roman" w:cs="Times New Roman"/>
            <w:sz w:val="24"/>
            <w:szCs w:val="24"/>
          </w:rPr>
          <w:delText>d</w:delText>
        </w:r>
        <w:r w:rsidRPr="00434E69" w:rsidDel="00DD0209">
          <w:rPr>
            <w:rFonts w:ascii="Times New Roman" w:hAnsi="Times New Roman" w:cs="Times New Roman"/>
            <w:spacing w:val="2"/>
            <w:sz w:val="24"/>
            <w:szCs w:val="24"/>
          </w:rPr>
          <w:delText xml:space="preserve"> </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5"/>
            <w:sz w:val="24"/>
            <w:szCs w:val="24"/>
          </w:rPr>
          <w:delText>h</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z w:val="24"/>
            <w:szCs w:val="24"/>
          </w:rPr>
          <w:delText>w</w:delText>
        </w:r>
        <w:r w:rsidRPr="00434E69" w:rsidDel="00DD0209">
          <w:rPr>
            <w:rFonts w:ascii="Times New Roman" w:hAnsi="Times New Roman" w:cs="Times New Roman"/>
            <w:spacing w:val="4"/>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z w:val="24"/>
            <w:szCs w:val="24"/>
          </w:rPr>
          <w:delText xml:space="preserve">ds </w:delText>
        </w:r>
        <w:r w:rsidRPr="00434E69" w:rsidDel="00DD0209">
          <w:rPr>
            <w:rFonts w:ascii="Times New Roman" w:hAnsi="Times New Roman" w:cs="Times New Roman"/>
            <w:spacing w:val="-2"/>
            <w:sz w:val="24"/>
            <w:szCs w:val="24"/>
          </w:rPr>
          <w:delText>C</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z w:val="24"/>
            <w:szCs w:val="24"/>
          </w:rPr>
          <w:delText>p</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1"/>
            <w:sz w:val="24"/>
            <w:szCs w:val="24"/>
          </w:rPr>
          <w:delText>r</w:delText>
        </w:r>
        <w:r w:rsidRPr="00434E69" w:rsidDel="00DD0209">
          <w:rPr>
            <w:rFonts w:ascii="Times New Roman" w:hAnsi="Times New Roman" w:cs="Times New Roman"/>
            <w:spacing w:val="-1"/>
            <w:sz w:val="24"/>
            <w:szCs w:val="24"/>
          </w:rPr>
          <w:delText>a</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z w:val="24"/>
            <w:szCs w:val="24"/>
          </w:rPr>
          <w:delText>e</w:delText>
        </w:r>
        <w:r w:rsidRPr="00434E69" w:rsidDel="00DD0209">
          <w:rPr>
            <w:rFonts w:ascii="Times New Roman" w:hAnsi="Times New Roman" w:cs="Times New Roman"/>
            <w:spacing w:val="1"/>
            <w:sz w:val="24"/>
            <w:szCs w:val="24"/>
          </w:rPr>
          <w:delText xml:space="preserve"> S</w:delText>
        </w:r>
        <w:r w:rsidRPr="00434E69" w:rsidDel="00DD0209">
          <w:rPr>
            <w:rFonts w:ascii="Times New Roman" w:hAnsi="Times New Roman" w:cs="Times New Roman"/>
            <w:spacing w:val="-1"/>
            <w:sz w:val="24"/>
            <w:szCs w:val="24"/>
          </w:rPr>
          <w:delText>ea</w:delText>
        </w:r>
        <w:r w:rsidRPr="00434E69" w:rsidDel="00DD0209">
          <w:rPr>
            <w:rFonts w:ascii="Times New Roman" w:hAnsi="Times New Roman" w:cs="Times New Roman"/>
            <w:sz w:val="24"/>
            <w:szCs w:val="24"/>
          </w:rPr>
          <w:delText>l</w:delText>
        </w:r>
        <w:r w:rsidRPr="00434E69" w:rsidDel="00DD0209">
          <w:rPr>
            <w:rFonts w:ascii="Times New Roman" w:hAnsi="Times New Roman" w:cs="Times New Roman"/>
            <w:spacing w:val="-1"/>
            <w:sz w:val="24"/>
            <w:szCs w:val="24"/>
          </w:rPr>
          <w:delText xml:space="preserve"> </w:delText>
        </w:r>
        <w:r w:rsidRPr="00434E69" w:rsidDel="00DD0209">
          <w:rPr>
            <w:rFonts w:ascii="Times New Roman" w:hAnsi="Times New Roman" w:cs="Times New Roman"/>
            <w:sz w:val="24"/>
            <w:szCs w:val="24"/>
          </w:rPr>
          <w:delText>-</w:delText>
        </w:r>
        <w:r w:rsidRPr="00434E69" w:rsidDel="00DD0209">
          <w:rPr>
            <w:rFonts w:ascii="Times New Roman" w:hAnsi="Times New Roman" w:cs="Times New Roman"/>
            <w:spacing w:val="4"/>
            <w:sz w:val="24"/>
            <w:szCs w:val="24"/>
          </w:rPr>
          <w:delText xml:space="preserve"> </w:delText>
        </w:r>
        <w:r w:rsidRPr="00434E69" w:rsidDel="00DD0209">
          <w:rPr>
            <w:rFonts w:ascii="Times New Roman" w:hAnsi="Times New Roman" w:cs="Times New Roman"/>
            <w:spacing w:val="-2"/>
            <w:sz w:val="24"/>
            <w:szCs w:val="24"/>
          </w:rPr>
          <w:delText>C</w:delText>
        </w:r>
        <w:r w:rsidRPr="00434E69" w:rsidDel="00DD0209">
          <w:rPr>
            <w:rFonts w:ascii="Times New Roman" w:hAnsi="Times New Roman" w:cs="Times New Roman"/>
            <w:spacing w:val="5"/>
            <w:sz w:val="24"/>
            <w:szCs w:val="24"/>
          </w:rPr>
          <w:delText>o</w:delText>
        </w:r>
        <w:r w:rsidRPr="00434E69" w:rsidDel="00DD0209">
          <w:rPr>
            <w:rFonts w:ascii="Times New Roman" w:hAnsi="Times New Roman" w:cs="Times New Roman"/>
            <w:spacing w:val="-5"/>
            <w:sz w:val="24"/>
            <w:szCs w:val="24"/>
          </w:rPr>
          <w:delText>nn</w:delText>
        </w:r>
        <w:r w:rsidRPr="00434E69" w:rsidDel="00DD0209">
          <w:rPr>
            <w:rFonts w:ascii="Times New Roman" w:hAnsi="Times New Roman" w:cs="Times New Roman"/>
            <w:spacing w:val="-1"/>
            <w:sz w:val="24"/>
            <w:szCs w:val="24"/>
          </w:rPr>
          <w:delText>ec</w:delText>
        </w:r>
        <w:r w:rsidRPr="00434E69" w:rsidDel="00DD0209">
          <w:rPr>
            <w:rFonts w:ascii="Times New Roman" w:hAnsi="Times New Roman" w:cs="Times New Roman"/>
            <w:spacing w:val="5"/>
            <w:sz w:val="24"/>
            <w:szCs w:val="24"/>
          </w:rPr>
          <w:delText>t</w:delText>
        </w:r>
        <w:r w:rsidRPr="00434E69" w:rsidDel="00DD0209">
          <w:rPr>
            <w:rFonts w:ascii="Times New Roman" w:hAnsi="Times New Roman" w:cs="Times New Roman"/>
            <w:spacing w:val="-9"/>
            <w:sz w:val="24"/>
            <w:szCs w:val="24"/>
          </w:rPr>
          <w:delText>i</w:delText>
        </w:r>
        <w:r w:rsidRPr="00434E69" w:rsidDel="00DD0209">
          <w:rPr>
            <w:rFonts w:ascii="Times New Roman" w:hAnsi="Times New Roman" w:cs="Times New Roman"/>
            <w:spacing w:val="-1"/>
            <w:sz w:val="24"/>
            <w:szCs w:val="24"/>
          </w:rPr>
          <w:delText>c</w:delText>
        </w:r>
        <w:r w:rsidRPr="00434E69" w:rsidDel="00DD0209">
          <w:rPr>
            <w:rFonts w:ascii="Times New Roman" w:hAnsi="Times New Roman" w:cs="Times New Roman"/>
            <w:spacing w:val="1"/>
            <w:sz w:val="24"/>
            <w:szCs w:val="24"/>
          </w:rPr>
          <w:delText>u</w:delText>
        </w:r>
        <w:r w:rsidRPr="00434E69" w:rsidDel="00DD0209">
          <w:rPr>
            <w:rFonts w:ascii="Times New Roman" w:hAnsi="Times New Roman" w:cs="Times New Roman"/>
            <w:spacing w:val="5"/>
            <w:sz w:val="24"/>
            <w:szCs w:val="24"/>
          </w:rPr>
          <w:delText>t.</w:delText>
        </w:r>
      </w:del>
    </w:p>
    <w:p w:rsidR="002D6115" w:rsidRPr="00434E69" w:rsidRDefault="002D6115">
      <w:pPr>
        <w:widowControl w:val="0"/>
        <w:autoSpaceDE w:val="0"/>
        <w:autoSpaceDN w:val="0"/>
        <w:adjustRightInd w:val="0"/>
        <w:spacing w:before="3" w:after="0" w:line="150" w:lineRule="exact"/>
        <w:rPr>
          <w:rFonts w:ascii="Times New Roman" w:hAnsi="Times New Roman" w:cs="Times New Roman"/>
          <w:sz w:val="15"/>
          <w:szCs w:val="15"/>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rsidP="00323039">
      <w:pPr>
        <w:widowControl w:val="0"/>
        <w:autoSpaceDE w:val="0"/>
        <w:autoSpaceDN w:val="0"/>
        <w:adjustRightInd w:val="0"/>
        <w:spacing w:after="0" w:line="271" w:lineRule="exact"/>
        <w:ind w:left="4290" w:right="4186"/>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2"/>
          <w:position w:val="-1"/>
          <w:sz w:val="24"/>
          <w:szCs w:val="24"/>
          <w:u w:val="thick"/>
        </w:rPr>
        <w:t>I</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M</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2"/>
          <w:position w:val="-1"/>
          <w:sz w:val="24"/>
          <w:szCs w:val="24"/>
          <w:u w:val="thick"/>
        </w:rPr>
        <w:t>ss</w:t>
      </w:r>
      <w:r w:rsidRPr="00434E69">
        <w:rPr>
          <w:rFonts w:ascii="Times New Roman" w:hAnsi="Times New Roman" w:cs="Times New Roman"/>
          <w:b/>
          <w:bCs/>
          <w:position w:val="-1"/>
          <w:sz w:val="24"/>
          <w:szCs w:val="24"/>
          <w:u w:val="thick"/>
        </w:rPr>
        <w:t>ion</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87" w:hanging="720"/>
        <w:rPr>
          <w:rFonts w:ascii="Times New Roman" w:hAnsi="Times New Roman" w:cs="Times New Roman"/>
          <w:sz w:val="24"/>
          <w:szCs w:val="24"/>
        </w:rPr>
      </w:pPr>
      <w:r w:rsidRPr="00434E69">
        <w:rPr>
          <w:rFonts w:ascii="Times New Roman" w:hAnsi="Times New Roman" w:cs="Times New Roman"/>
          <w:sz w:val="24"/>
          <w:szCs w:val="24"/>
        </w:rPr>
        <w:t>2</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M</w:t>
      </w:r>
      <w:r w:rsidRPr="00434E69">
        <w:rPr>
          <w:rFonts w:ascii="Times New Roman" w:hAnsi="Times New Roman" w:cs="Times New Roman"/>
          <w:spacing w:val="-9"/>
          <w:sz w:val="24"/>
          <w:szCs w:val="24"/>
          <w:u w:val="single"/>
        </w:rPr>
        <w:t>i</w:t>
      </w:r>
      <w:r w:rsidRPr="00434E69">
        <w:rPr>
          <w:rFonts w:ascii="Times New Roman" w:hAnsi="Times New Roman" w:cs="Times New Roman"/>
          <w:spacing w:val="-2"/>
          <w:sz w:val="24"/>
          <w:szCs w:val="24"/>
          <w:u w:val="single"/>
        </w:rPr>
        <w:t>ss</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n</w:t>
      </w:r>
      <w:r w:rsidRPr="00434E69">
        <w:rPr>
          <w:rFonts w:ascii="Times New Roman" w:hAnsi="Times New Roman" w:cs="Times New Roman"/>
          <w:spacing w:val="-5"/>
          <w:sz w:val="24"/>
          <w:szCs w:val="24"/>
        </w:rPr>
        <w:t>'</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ea</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mi</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z w:val="24"/>
          <w:szCs w:val="24"/>
        </w:rPr>
        <w:t xml:space="preserve">n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0"/>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2"/>
          <w:sz w:val="24"/>
          <w:szCs w:val="24"/>
        </w:rPr>
        <w:t>s</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c</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ce</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s</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3" w:after="0" w:line="220" w:lineRule="exact"/>
        <w:rPr>
          <w:rFonts w:ascii="Times New Roman" w:hAnsi="Times New Roman" w:cs="Times New Roman"/>
        </w:rPr>
      </w:pPr>
    </w:p>
    <w:p w:rsidR="002D6115" w:rsidRPr="00434E69" w:rsidRDefault="00CF6569" w:rsidP="00323039">
      <w:pPr>
        <w:widowControl w:val="0"/>
        <w:autoSpaceDE w:val="0"/>
        <w:autoSpaceDN w:val="0"/>
        <w:adjustRightInd w:val="0"/>
        <w:spacing w:after="0" w:line="271" w:lineRule="exact"/>
        <w:ind w:left="4166" w:right="4053"/>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2"/>
          <w:position w:val="-1"/>
          <w:sz w:val="24"/>
          <w:szCs w:val="24"/>
          <w:u w:val="thick"/>
        </w:rPr>
        <w:t>II</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M</w:t>
      </w:r>
      <w:r w:rsidRPr="00434E69">
        <w:rPr>
          <w:rFonts w:ascii="Times New Roman" w:hAnsi="Times New Roman" w:cs="Times New Roman"/>
          <w:b/>
          <w:bCs/>
          <w:spacing w:val="-1"/>
          <w:position w:val="-1"/>
          <w:sz w:val="24"/>
          <w:szCs w:val="24"/>
          <w:u w:val="thick"/>
        </w:rPr>
        <w:t>e</w:t>
      </w:r>
      <w:r w:rsidRPr="00434E69">
        <w:rPr>
          <w:rFonts w:ascii="Times New Roman" w:hAnsi="Times New Roman" w:cs="Times New Roman"/>
          <w:b/>
          <w:bCs/>
          <w:spacing w:val="-3"/>
          <w:position w:val="-1"/>
          <w:sz w:val="24"/>
          <w:szCs w:val="24"/>
          <w:u w:val="thick"/>
        </w:rPr>
        <w:t>m</w:t>
      </w:r>
      <w:r w:rsidRPr="00434E69">
        <w:rPr>
          <w:rFonts w:ascii="Times New Roman" w:hAnsi="Times New Roman" w:cs="Times New Roman"/>
          <w:b/>
          <w:bCs/>
          <w:spacing w:val="1"/>
          <w:position w:val="-1"/>
          <w:sz w:val="24"/>
          <w:szCs w:val="24"/>
          <w:u w:val="thick"/>
        </w:rPr>
        <w:t>b</w:t>
      </w:r>
      <w:r w:rsidRPr="00434E69">
        <w:rPr>
          <w:rFonts w:ascii="Times New Roman" w:hAnsi="Times New Roman" w:cs="Times New Roman"/>
          <w:b/>
          <w:bCs/>
          <w:spacing w:val="-1"/>
          <w:position w:val="-1"/>
          <w:sz w:val="24"/>
          <w:szCs w:val="24"/>
          <w:u w:val="thick"/>
        </w:rPr>
        <w:t>e</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position w:val="-1"/>
          <w:sz w:val="24"/>
          <w:szCs w:val="24"/>
          <w:u w:val="thick"/>
        </w:rPr>
        <w:t>s</w:t>
      </w:r>
    </w:p>
    <w:p w:rsidR="002D6115" w:rsidRPr="00434E69" w:rsidRDefault="002D6115">
      <w:pPr>
        <w:widowControl w:val="0"/>
        <w:autoSpaceDE w:val="0"/>
        <w:autoSpaceDN w:val="0"/>
        <w:adjustRightInd w:val="0"/>
        <w:spacing w:before="7" w:after="0" w:line="170" w:lineRule="exact"/>
        <w:rPr>
          <w:rFonts w:ascii="Times New Roman" w:hAnsi="Times New Roman" w:cs="Times New Roman"/>
          <w:sz w:val="17"/>
          <w:szCs w:val="17"/>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719"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w</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46" w:lineRule="auto"/>
        <w:ind w:left="833" w:right="300"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C</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a</w:t>
      </w:r>
      <w:r w:rsidRPr="00434E69">
        <w:rPr>
          <w:rFonts w:ascii="Times New Roman" w:hAnsi="Times New Roman" w:cs="Times New Roman"/>
          <w:spacing w:val="-2"/>
          <w:sz w:val="24"/>
          <w:szCs w:val="24"/>
          <w:u w:val="single"/>
        </w:rPr>
        <w:t>ss</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r</w:t>
      </w:r>
      <w:r w:rsidRPr="00434E69">
        <w:rPr>
          <w:rFonts w:ascii="Times New Roman" w:hAnsi="Times New Roman" w:cs="Times New Roman"/>
          <w:spacing w:val="6"/>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 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ll</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9814BA">
      <w:pPr>
        <w:widowControl w:val="0"/>
        <w:autoSpaceDE w:val="0"/>
        <w:autoSpaceDN w:val="0"/>
        <w:adjustRightInd w:val="0"/>
        <w:spacing w:after="0" w:line="246" w:lineRule="auto"/>
        <w:ind w:left="833" w:right="47" w:hanging="720"/>
        <w:rPr>
          <w:rFonts w:ascii="Times New Roman" w:hAnsi="Times New Roman" w:cs="Times New Roman"/>
          <w:sz w:val="24"/>
          <w:szCs w:val="24"/>
        </w:rPr>
      </w:pPr>
      <w:r>
        <w:rPr>
          <w:noProof/>
        </w:rPr>
        <mc:AlternateContent>
          <mc:Choice Requires="wps">
            <w:drawing>
              <wp:anchor distT="0" distB="0" distL="114300" distR="114300" simplePos="0" relativeHeight="251648000" behindDoc="1" locked="0" layoutInCell="0" allowOverlap="1">
                <wp:simplePos x="0" y="0"/>
                <wp:positionH relativeFrom="page">
                  <wp:posOffset>4422775</wp:posOffset>
                </wp:positionH>
                <wp:positionV relativeFrom="paragraph">
                  <wp:posOffset>755650</wp:posOffset>
                </wp:positionV>
                <wp:extent cx="1200150" cy="138430"/>
                <wp:effectExtent l="3175" t="6350" r="15875" b="7620"/>
                <wp:wrapNone/>
                <wp:docPr id="6"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150" cy="138430"/>
                        </a:xfrm>
                        <a:custGeom>
                          <a:avLst/>
                          <a:gdLst>
                            <a:gd name="T0" fmla="*/ 1176020 w 1890"/>
                            <a:gd name="T1" fmla="*/ 0 h 218"/>
                            <a:gd name="T2" fmla="*/ 23495 w 1890"/>
                            <a:gd name="T3" fmla="*/ 0 h 218"/>
                            <a:gd name="T4" fmla="*/ 16510 w 1890"/>
                            <a:gd name="T5" fmla="*/ 8890 h 218"/>
                            <a:gd name="T6" fmla="*/ 10160 w 1890"/>
                            <a:gd name="T7" fmla="*/ 19685 h 218"/>
                            <a:gd name="T8" fmla="*/ 5715 w 1890"/>
                            <a:gd name="T9" fmla="*/ 31115 h 218"/>
                            <a:gd name="T10" fmla="*/ 2540 w 1890"/>
                            <a:gd name="T11" fmla="*/ 43180 h 218"/>
                            <a:gd name="T12" fmla="*/ 0 w 1890"/>
                            <a:gd name="T13" fmla="*/ 56515 h 218"/>
                            <a:gd name="T14" fmla="*/ 0 w 1890"/>
                            <a:gd name="T15" fmla="*/ 69215 h 218"/>
                            <a:gd name="T16" fmla="*/ 635 w 1890"/>
                            <a:gd name="T17" fmla="*/ 82550 h 218"/>
                            <a:gd name="T18" fmla="*/ 2540 w 1890"/>
                            <a:gd name="T19" fmla="*/ 95250 h 218"/>
                            <a:gd name="T20" fmla="*/ 5715 w 1890"/>
                            <a:gd name="T21" fmla="*/ 107315 h 218"/>
                            <a:gd name="T22" fmla="*/ 10795 w 1890"/>
                            <a:gd name="T23" fmla="*/ 118745 h 218"/>
                            <a:gd name="T24" fmla="*/ 16510 w 1890"/>
                            <a:gd name="T25" fmla="*/ 129540 h 218"/>
                            <a:gd name="T26" fmla="*/ 24130 w 1890"/>
                            <a:gd name="T27" fmla="*/ 138430 h 218"/>
                            <a:gd name="T28" fmla="*/ 1176020 w 1890"/>
                            <a:gd name="T29" fmla="*/ 137795 h 218"/>
                            <a:gd name="T30" fmla="*/ 1183640 w 1890"/>
                            <a:gd name="T31" fmla="*/ 128905 h 218"/>
                            <a:gd name="T32" fmla="*/ 1189355 w 1890"/>
                            <a:gd name="T33" fmla="*/ 118110 h 218"/>
                            <a:gd name="T34" fmla="*/ 1194435 w 1890"/>
                            <a:gd name="T35" fmla="*/ 106680 h 218"/>
                            <a:gd name="T36" fmla="*/ 1197610 w 1890"/>
                            <a:gd name="T37" fmla="*/ 94615 h 218"/>
                            <a:gd name="T38" fmla="*/ 1199515 w 1890"/>
                            <a:gd name="T39" fmla="*/ 81915 h 218"/>
                            <a:gd name="T40" fmla="*/ 1200150 w 1890"/>
                            <a:gd name="T41" fmla="*/ 68580 h 218"/>
                            <a:gd name="T42" fmla="*/ 1199515 w 1890"/>
                            <a:gd name="T43" fmla="*/ 55245 h 218"/>
                            <a:gd name="T44" fmla="*/ 1197610 w 1890"/>
                            <a:gd name="T45" fmla="*/ 42545 h 218"/>
                            <a:gd name="T46" fmla="*/ 1193800 w 1890"/>
                            <a:gd name="T47" fmla="*/ 30480 h 218"/>
                            <a:gd name="T48" fmla="*/ 1189355 w 1890"/>
                            <a:gd name="T49" fmla="*/ 19050 h 218"/>
                            <a:gd name="T50" fmla="*/ 1183005 w 1890"/>
                            <a:gd name="T51" fmla="*/ 8890 h 218"/>
                            <a:gd name="T52" fmla="*/ 1176020 w 1890"/>
                            <a:gd name="T53" fmla="*/ 0 h 21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890" h="218">
                              <a:moveTo>
                                <a:pt x="1852" y="0"/>
                              </a:moveTo>
                              <a:lnTo>
                                <a:pt x="37" y="0"/>
                              </a:lnTo>
                              <a:lnTo>
                                <a:pt x="26" y="14"/>
                              </a:lnTo>
                              <a:lnTo>
                                <a:pt x="16" y="31"/>
                              </a:lnTo>
                              <a:lnTo>
                                <a:pt x="9" y="49"/>
                              </a:lnTo>
                              <a:lnTo>
                                <a:pt x="4" y="68"/>
                              </a:lnTo>
                              <a:lnTo>
                                <a:pt x="0" y="89"/>
                              </a:lnTo>
                              <a:lnTo>
                                <a:pt x="0" y="109"/>
                              </a:lnTo>
                              <a:lnTo>
                                <a:pt x="1" y="130"/>
                              </a:lnTo>
                              <a:lnTo>
                                <a:pt x="4" y="150"/>
                              </a:lnTo>
                              <a:lnTo>
                                <a:pt x="9" y="169"/>
                              </a:lnTo>
                              <a:lnTo>
                                <a:pt x="17" y="187"/>
                              </a:lnTo>
                              <a:lnTo>
                                <a:pt x="26" y="204"/>
                              </a:lnTo>
                              <a:lnTo>
                                <a:pt x="38" y="218"/>
                              </a:lnTo>
                              <a:lnTo>
                                <a:pt x="1852" y="217"/>
                              </a:lnTo>
                              <a:lnTo>
                                <a:pt x="1864" y="203"/>
                              </a:lnTo>
                              <a:lnTo>
                                <a:pt x="1873" y="186"/>
                              </a:lnTo>
                              <a:lnTo>
                                <a:pt x="1881" y="168"/>
                              </a:lnTo>
                              <a:lnTo>
                                <a:pt x="1886" y="149"/>
                              </a:lnTo>
                              <a:lnTo>
                                <a:pt x="1889" y="129"/>
                              </a:lnTo>
                              <a:lnTo>
                                <a:pt x="1890" y="108"/>
                              </a:lnTo>
                              <a:lnTo>
                                <a:pt x="1889" y="87"/>
                              </a:lnTo>
                              <a:lnTo>
                                <a:pt x="1886" y="67"/>
                              </a:lnTo>
                              <a:lnTo>
                                <a:pt x="1880" y="48"/>
                              </a:lnTo>
                              <a:lnTo>
                                <a:pt x="1873" y="30"/>
                              </a:lnTo>
                              <a:lnTo>
                                <a:pt x="1863" y="14"/>
                              </a:lnTo>
                              <a:lnTo>
                                <a:pt x="1852"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40.85pt,59.5pt,350.1pt,59.5pt,349.55pt,60.2pt,349.05pt,61.05pt,348.7pt,61.95pt,348.45pt,62.9pt,348.25pt,63.95pt,348.25pt,64.95pt,348.3pt,66pt,348.45pt,67pt,348.7pt,67.95pt,349.1pt,68.85pt,349.55pt,69.7pt,350.15pt,70.4pt,440.85pt,70.35pt,441.45pt,69.65pt,441.9pt,68.8pt,442.3pt,67.9pt,442.55pt,66.95pt,442.7pt,65.95pt,442.75pt,64.9pt,442.7pt,63.85pt,442.55pt,62.85pt,442.25pt,61.9pt,441.9pt,61pt,441.4pt,60.2pt,440.85pt,59.5pt" coordsize="1890,2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" o:allowincell="f" fillcolor="yellow" stroked="f">
                <v:path arrowok="t" o:connecttype="custom" o:connectlocs="746772700,0;14919325,0;10483850,5645150;6451600,12499975;3629025,19758025;1612900,27419300;0,35887025;0,43951525;403225,52419250;1612900,60483750;3629025,68145025;6854825,75403075;10483850,82257900;15322550,87903050;746772700,87499825;751611400,81854675;755240425,74999850;758466225,67741800;760482350,60080525;761692025,52016025;762095250,43548300;761692025,35080575;760482350,27016075;758063000,19354800;755240425,12096750;751208175,5645150;746772700,0" o:connectangles="0,0,0,0,0,0,0,0,0,0,0,0,0,0,0,0,0,0,0,0,0,0,0,0,0,0,0"/>
                <w10:wrap anchorx="page"/>
              </v:polyline>
            </w:pict>
          </mc:Fallback>
        </mc:AlternateContent>
      </w:r>
      <w:r w:rsidR="00CF6569" w:rsidRPr="00434E69">
        <w:rPr>
          <w:rFonts w:ascii="Times New Roman" w:hAnsi="Times New Roman" w:cs="Times New Roman"/>
          <w:sz w:val="24"/>
          <w:szCs w:val="24"/>
        </w:rPr>
        <w:t>3</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w:t>
      </w:r>
      <w:r w:rsidR="00CF6569" w:rsidRPr="00434E69">
        <w:rPr>
          <w:rFonts w:ascii="Times New Roman" w:hAnsi="Times New Roman" w:cs="Times New Roman"/>
          <w:spacing w:val="29"/>
          <w:sz w:val="24"/>
          <w:szCs w:val="24"/>
        </w:rPr>
        <w:t xml:space="preserve"> </w:t>
      </w:r>
      <w:r w:rsidR="00CF6569" w:rsidRPr="00434E69">
        <w:rPr>
          <w:rFonts w:ascii="Times New Roman" w:hAnsi="Times New Roman" w:cs="Times New Roman"/>
          <w:spacing w:val="1"/>
          <w:sz w:val="24"/>
          <w:szCs w:val="24"/>
          <w:u w:val="single"/>
        </w:rPr>
        <w:t>I</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2"/>
          <w:sz w:val="24"/>
          <w:szCs w:val="24"/>
          <w:u w:val="single"/>
        </w:rPr>
        <w:t>s</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pacing w:val="-9"/>
          <w:sz w:val="24"/>
          <w:szCs w:val="24"/>
          <w:u w:val="single"/>
        </w:rPr>
        <w:t>i</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z w:val="24"/>
          <w:szCs w:val="24"/>
          <w:u w:val="single"/>
        </w:rPr>
        <w:t>u</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pacing w:val="-9"/>
          <w:sz w:val="24"/>
          <w:szCs w:val="24"/>
          <w:u w:val="single"/>
        </w:rPr>
        <w:t>i</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z w:val="24"/>
          <w:szCs w:val="24"/>
          <w:u w:val="single"/>
        </w:rPr>
        <w:t>l</w:t>
      </w:r>
      <w:r w:rsidR="00CF6569" w:rsidRPr="00434E69">
        <w:rPr>
          <w:rFonts w:ascii="Times New Roman" w:hAnsi="Times New Roman" w:cs="Times New Roman"/>
          <w:spacing w:val="-7"/>
          <w:sz w:val="24"/>
          <w:szCs w:val="24"/>
          <w:u w:val="single"/>
        </w:rPr>
        <w:t xml:space="preserve"> </w:t>
      </w:r>
      <w:r w:rsidR="00CF6569" w:rsidRPr="00434E69">
        <w:rPr>
          <w:rFonts w:ascii="Times New Roman" w:hAnsi="Times New Roman" w:cs="Times New Roman"/>
          <w:spacing w:val="1"/>
          <w:sz w:val="24"/>
          <w:szCs w:val="24"/>
          <w:u w:val="single"/>
        </w:rPr>
        <w:t>S</w:t>
      </w:r>
      <w:r w:rsidR="00CF6569" w:rsidRPr="00434E69">
        <w:rPr>
          <w:rFonts w:ascii="Times New Roman" w:hAnsi="Times New Roman" w:cs="Times New Roman"/>
          <w:sz w:val="24"/>
          <w:szCs w:val="24"/>
          <w:u w:val="single"/>
        </w:rPr>
        <w:t>p</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2"/>
          <w:sz w:val="24"/>
          <w:szCs w:val="24"/>
          <w:u w:val="single"/>
        </w:rPr>
        <w:t>s</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 xml:space="preserve">s </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z w:val="24"/>
          <w:szCs w:val="24"/>
          <w:u w:val="single"/>
        </w:rPr>
        <w:t>d</w:t>
      </w:r>
      <w:r w:rsidR="00CF6569" w:rsidRPr="00434E69">
        <w:rPr>
          <w:rFonts w:ascii="Times New Roman" w:hAnsi="Times New Roman" w:cs="Times New Roman"/>
          <w:spacing w:val="2"/>
          <w:sz w:val="24"/>
          <w:szCs w:val="24"/>
          <w:u w:val="single"/>
        </w:rPr>
        <w:t xml:space="preserve"> T</w:t>
      </w:r>
      <w:r w:rsidR="00CF6569" w:rsidRPr="00434E69">
        <w:rPr>
          <w:rFonts w:ascii="Times New Roman" w:hAnsi="Times New Roman" w:cs="Times New Roman"/>
          <w:spacing w:val="-5"/>
          <w:sz w:val="24"/>
          <w:szCs w:val="24"/>
          <w:u w:val="single"/>
        </w:rPr>
        <w:t>h</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i</w:t>
      </w:r>
      <w:r w:rsidR="00CF6569" w:rsidRPr="00434E69">
        <w:rPr>
          <w:rFonts w:ascii="Times New Roman" w:hAnsi="Times New Roman" w:cs="Times New Roman"/>
          <w:sz w:val="24"/>
          <w:szCs w:val="24"/>
          <w:u w:val="single"/>
        </w:rPr>
        <w:t>r</w:t>
      </w:r>
      <w:r w:rsidR="00CF6569" w:rsidRPr="00434E69">
        <w:rPr>
          <w:rFonts w:ascii="Times New Roman" w:hAnsi="Times New Roman" w:cs="Times New Roman"/>
          <w:spacing w:val="4"/>
          <w:sz w:val="24"/>
          <w:szCs w:val="24"/>
          <w:u w:val="single"/>
        </w:rPr>
        <w:t xml:space="preserve"> </w:t>
      </w:r>
      <w:r w:rsidR="00CF6569" w:rsidRPr="00434E69">
        <w:rPr>
          <w:rFonts w:ascii="Times New Roman" w:hAnsi="Times New Roman" w:cs="Times New Roman"/>
          <w:spacing w:val="-2"/>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5"/>
          <w:sz w:val="24"/>
          <w:szCs w:val="24"/>
          <w:u w:val="single"/>
        </w:rPr>
        <w:t>b</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6"/>
          <w:sz w:val="24"/>
          <w:szCs w:val="24"/>
        </w:rPr>
        <w:t xml:space="preserve"> </w:t>
      </w:r>
      <w:r w:rsidR="0014493C" w:rsidRPr="00434E69">
        <w:rPr>
          <w:rFonts w:ascii="Times New Roman" w:hAnsi="Times New Roman" w:cs="Times New Roman"/>
          <w:sz w:val="24"/>
          <w:szCs w:val="24"/>
        </w:rPr>
        <w:t xml:space="preserve">- </w:t>
      </w:r>
      <w:r w:rsidR="0014493C" w:rsidRPr="00434E69">
        <w:rPr>
          <w:rFonts w:ascii="Times New Roman" w:hAnsi="Times New Roman" w:cs="Times New Roman"/>
          <w:spacing w:val="6"/>
          <w:sz w:val="24"/>
          <w:szCs w:val="24"/>
        </w:rPr>
        <w:t>This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c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acc</w:t>
      </w:r>
      <w:r w:rsidR="00CF6569" w:rsidRPr="00434E69">
        <w:rPr>
          <w:rFonts w:ascii="Times New Roman" w:hAnsi="Times New Roman" w:cs="Times New Roman"/>
          <w:spacing w:val="1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 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c</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c</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g.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1"/>
          <w:sz w:val="24"/>
          <w:szCs w:val="24"/>
        </w:rPr>
        <w:t>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z w:val="24"/>
          <w:szCs w:val="24"/>
        </w:rPr>
        <w:t>u</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ud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ude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ut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limi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 D</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del w:id="13" w:author="Bob Boland - Partners" w:date="2015-05-01T15:15:00Z">
        <w:r w:rsidR="00CF6569" w:rsidRPr="00434E69" w:rsidDel="00C5085D">
          <w:rPr>
            <w:rFonts w:ascii="Times New Roman" w:hAnsi="Times New Roman" w:cs="Times New Roman"/>
            <w:spacing w:val="-5"/>
            <w:sz w:val="24"/>
            <w:szCs w:val="24"/>
            <w:shd w:val="clear" w:color="auto" w:fill="FFFFFF" w:themeFill="background1"/>
          </w:rPr>
          <w:delText>A</w:delText>
        </w:r>
        <w:r w:rsidR="00CF6569" w:rsidRPr="00434E69" w:rsidDel="00C5085D">
          <w:rPr>
            <w:rFonts w:ascii="Times New Roman" w:hAnsi="Times New Roman" w:cs="Times New Roman"/>
            <w:spacing w:val="-2"/>
            <w:sz w:val="24"/>
            <w:szCs w:val="24"/>
            <w:shd w:val="clear" w:color="auto" w:fill="FFFFFF" w:themeFill="background1"/>
          </w:rPr>
          <w:delText>C</w:delText>
        </w:r>
        <w:r w:rsidR="00CF6569" w:rsidRPr="00434E69" w:rsidDel="00C5085D">
          <w:rPr>
            <w:rFonts w:ascii="Times New Roman" w:hAnsi="Times New Roman" w:cs="Times New Roman"/>
            <w:sz w:val="24"/>
            <w:szCs w:val="24"/>
            <w:shd w:val="clear" w:color="auto" w:fill="FFFFFF" w:themeFill="background1"/>
          </w:rPr>
          <w:delText>G</w:delText>
        </w:r>
        <w:r w:rsidR="00CF6569" w:rsidRPr="00434E69" w:rsidDel="00C5085D">
          <w:rPr>
            <w:rFonts w:ascii="Times New Roman" w:hAnsi="Times New Roman" w:cs="Times New Roman"/>
            <w:spacing w:val="-3"/>
            <w:sz w:val="24"/>
            <w:szCs w:val="24"/>
            <w:shd w:val="clear" w:color="auto" w:fill="FFFFFF" w:themeFill="background1"/>
          </w:rPr>
          <w:delText>M</w:delText>
        </w:r>
        <w:r w:rsidR="00CF6569" w:rsidRPr="00434E69" w:rsidDel="00C5085D">
          <w:rPr>
            <w:rFonts w:ascii="Times New Roman" w:hAnsi="Times New Roman" w:cs="Times New Roman"/>
            <w:sz w:val="24"/>
            <w:szCs w:val="24"/>
            <w:shd w:val="clear" w:color="auto" w:fill="FFFFFF" w:themeFill="background1"/>
          </w:rPr>
          <w:delText>E</w:delText>
        </w:r>
      </w:del>
      <w:ins w:id="14" w:author="Bob" w:date="2015-03-02T14:13:00Z">
        <w:del w:id="15" w:author="Bob Boland - Partners" w:date="2015-05-01T15:14:00Z">
          <w:r w:rsidR="005032FA" w:rsidRPr="00434E69" w:rsidDel="00C5085D">
            <w:rPr>
              <w:rFonts w:ascii="Times New Roman" w:hAnsi="Times New Roman" w:cs="Times New Roman"/>
              <w:sz w:val="24"/>
              <w:szCs w:val="24"/>
              <w:shd w:val="clear" w:color="auto" w:fill="FFFFFF" w:themeFill="background1"/>
            </w:rPr>
            <w:delText>-</w:delText>
          </w:r>
        </w:del>
      </w:ins>
      <w:del w:id="16" w:author="Bob Boland - Partners" w:date="2015-05-01T15:14:00Z">
        <w:r w:rsidR="00CF6569" w:rsidRPr="00434E69" w:rsidDel="00C5085D">
          <w:rPr>
            <w:rFonts w:ascii="Times New Roman" w:hAnsi="Times New Roman" w:cs="Times New Roman"/>
            <w:spacing w:val="4"/>
            <w:sz w:val="24"/>
            <w:szCs w:val="24"/>
            <w:shd w:val="clear" w:color="auto" w:fill="FFFFFF" w:themeFill="background1"/>
          </w:rPr>
          <w:delText xml:space="preserve"> </w:delText>
        </w:r>
        <w:r w:rsidR="00CF6569" w:rsidRPr="00434E69" w:rsidDel="00C5085D">
          <w:rPr>
            <w:rFonts w:ascii="Times New Roman" w:hAnsi="Times New Roman" w:cs="Times New Roman"/>
            <w:spacing w:val="-1"/>
            <w:sz w:val="24"/>
            <w:szCs w:val="24"/>
            <w:shd w:val="clear" w:color="auto" w:fill="FFFFFF" w:themeFill="background1"/>
          </w:rPr>
          <w:delText>a</w:delText>
        </w:r>
        <w:r w:rsidR="00CF6569" w:rsidRPr="00434E69" w:rsidDel="00C5085D">
          <w:rPr>
            <w:rFonts w:ascii="Times New Roman" w:hAnsi="Times New Roman" w:cs="Times New Roman"/>
            <w:sz w:val="24"/>
            <w:szCs w:val="24"/>
            <w:shd w:val="clear" w:color="auto" w:fill="FFFFFF" w:themeFill="background1"/>
          </w:rPr>
          <w:delText>p</w:delText>
        </w:r>
      </w:del>
      <w:del w:id="17" w:author="Bob Boland - Partners" w:date="2015-05-01T15:15:00Z">
        <w:r w:rsidR="00CF6569" w:rsidRPr="00434E69" w:rsidDel="00C5085D">
          <w:rPr>
            <w:rFonts w:ascii="Times New Roman" w:hAnsi="Times New Roman" w:cs="Times New Roman"/>
            <w:sz w:val="24"/>
            <w:szCs w:val="24"/>
            <w:shd w:val="clear" w:color="auto" w:fill="FFFFFF" w:themeFill="background1"/>
          </w:rPr>
          <w:delText>p</w:delText>
        </w:r>
        <w:r w:rsidR="00CF6569" w:rsidRPr="00434E69" w:rsidDel="00C5085D">
          <w:rPr>
            <w:rFonts w:ascii="Times New Roman" w:hAnsi="Times New Roman" w:cs="Times New Roman"/>
            <w:spacing w:val="1"/>
            <w:sz w:val="24"/>
            <w:szCs w:val="24"/>
            <w:shd w:val="clear" w:color="auto" w:fill="FFFFFF" w:themeFill="background1"/>
          </w:rPr>
          <w:delText>r</w:delText>
        </w:r>
        <w:r w:rsidR="00CF6569" w:rsidRPr="00434E69" w:rsidDel="00C5085D">
          <w:rPr>
            <w:rFonts w:ascii="Times New Roman" w:hAnsi="Times New Roman" w:cs="Times New Roman"/>
            <w:spacing w:val="5"/>
            <w:sz w:val="24"/>
            <w:szCs w:val="24"/>
            <w:shd w:val="clear" w:color="auto" w:fill="FFFFFF" w:themeFill="background1"/>
          </w:rPr>
          <w:delText>o</w:delText>
        </w:r>
        <w:r w:rsidR="00CF6569" w:rsidRPr="00434E69" w:rsidDel="00C5085D">
          <w:rPr>
            <w:rFonts w:ascii="Times New Roman" w:hAnsi="Times New Roman" w:cs="Times New Roman"/>
            <w:spacing w:val="-5"/>
            <w:sz w:val="24"/>
            <w:szCs w:val="24"/>
            <w:shd w:val="clear" w:color="auto" w:fill="FFFFFF" w:themeFill="background1"/>
          </w:rPr>
          <w:delText>v</w:delText>
        </w:r>
        <w:r w:rsidR="00CF6569" w:rsidRPr="00434E69" w:rsidDel="00C5085D">
          <w:rPr>
            <w:rFonts w:ascii="Times New Roman" w:hAnsi="Times New Roman" w:cs="Times New Roman"/>
            <w:spacing w:val="-1"/>
            <w:sz w:val="24"/>
            <w:szCs w:val="24"/>
            <w:shd w:val="clear" w:color="auto" w:fill="FFFFFF" w:themeFill="background1"/>
          </w:rPr>
          <w:delText>e</w:delText>
        </w:r>
        <w:r w:rsidR="00CF6569" w:rsidRPr="00434E69" w:rsidDel="00C5085D">
          <w:rPr>
            <w:rFonts w:ascii="Times New Roman" w:hAnsi="Times New Roman" w:cs="Times New Roman"/>
            <w:sz w:val="24"/>
            <w:szCs w:val="24"/>
            <w:shd w:val="clear" w:color="auto" w:fill="FFFFFF" w:themeFill="background1"/>
          </w:rPr>
          <w:delText>d</w:delText>
        </w:r>
      </w:del>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 p</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c</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z w:val="24"/>
          <w:szCs w:val="24"/>
        </w:rPr>
        <w:t>V</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H</w:t>
      </w:r>
      <w:r w:rsidR="00CF6569" w:rsidRPr="00434E69">
        <w:rPr>
          <w:rFonts w:ascii="Times New Roman" w:hAnsi="Times New Roman" w:cs="Times New Roman"/>
          <w:spacing w:val="-1"/>
          <w:sz w:val="24"/>
          <w:szCs w:val="24"/>
        </w:rPr>
        <w:t>ea</w:t>
      </w:r>
      <w:r w:rsidR="00CF6569" w:rsidRPr="00434E69">
        <w:rPr>
          <w:rFonts w:ascii="Times New Roman" w:hAnsi="Times New Roman" w:cs="Times New Roman"/>
          <w:sz w:val="24"/>
          <w:szCs w:val="24"/>
        </w:rPr>
        <w:t>ds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1"/>
          <w:sz w:val="24"/>
          <w:szCs w:val="24"/>
        </w:rPr>
        <w:t>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1)</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eac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n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z w:val="24"/>
          <w:szCs w:val="24"/>
        </w:rPr>
        <w:t>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del w:id="18" w:author="Bob Boland - Partners" w:date="2015-05-04T10:07:00Z">
        <w:r w:rsidR="00CF6569" w:rsidRPr="00434E69" w:rsidDel="002D2637">
          <w:rPr>
            <w:rFonts w:ascii="Times New Roman" w:hAnsi="Times New Roman" w:cs="Times New Roman"/>
            <w:sz w:val="24"/>
            <w:szCs w:val="24"/>
          </w:rPr>
          <w:delText>p</w:delText>
        </w:r>
        <w:r w:rsidR="00CF6569" w:rsidRPr="00434E69" w:rsidDel="002D2637">
          <w:rPr>
            <w:rFonts w:ascii="Times New Roman" w:hAnsi="Times New Roman" w:cs="Times New Roman"/>
            <w:spacing w:val="-2"/>
            <w:sz w:val="24"/>
            <w:szCs w:val="24"/>
          </w:rPr>
          <w:delText>s</w:delText>
        </w:r>
        <w:r w:rsidR="00CF6569" w:rsidRPr="00434E69" w:rsidDel="002D2637">
          <w:rPr>
            <w:rFonts w:ascii="Times New Roman" w:hAnsi="Times New Roman" w:cs="Times New Roman"/>
            <w:spacing w:val="-10"/>
            <w:sz w:val="24"/>
            <w:szCs w:val="24"/>
          </w:rPr>
          <w:delText>y</w:delText>
        </w:r>
        <w:r w:rsidR="00CF6569" w:rsidRPr="00434E69" w:rsidDel="002D2637">
          <w:rPr>
            <w:rFonts w:ascii="Times New Roman" w:hAnsi="Times New Roman" w:cs="Times New Roman"/>
            <w:spacing w:val="-1"/>
            <w:sz w:val="24"/>
            <w:szCs w:val="24"/>
          </w:rPr>
          <w:delText>c</w:delText>
        </w:r>
        <w:r w:rsidR="00CF6569" w:rsidRPr="00434E69" w:rsidDel="002D2637">
          <w:rPr>
            <w:rFonts w:ascii="Times New Roman" w:hAnsi="Times New Roman" w:cs="Times New Roman"/>
            <w:spacing w:val="-5"/>
            <w:sz w:val="24"/>
            <w:szCs w:val="24"/>
          </w:rPr>
          <w:delText>h</w:delText>
        </w:r>
        <w:r w:rsidR="00CF6569" w:rsidRPr="00434E69" w:rsidDel="002D2637">
          <w:rPr>
            <w:rFonts w:ascii="Times New Roman" w:hAnsi="Times New Roman" w:cs="Times New Roman"/>
            <w:spacing w:val="-9"/>
            <w:sz w:val="24"/>
            <w:szCs w:val="24"/>
          </w:rPr>
          <w:delText>i</w:delText>
        </w:r>
        <w:r w:rsidR="00CF6569" w:rsidRPr="00434E69" w:rsidDel="002D2637">
          <w:rPr>
            <w:rFonts w:ascii="Times New Roman" w:hAnsi="Times New Roman" w:cs="Times New Roman"/>
            <w:spacing w:val="-1"/>
            <w:sz w:val="24"/>
            <w:szCs w:val="24"/>
          </w:rPr>
          <w:delText>a</w:delText>
        </w:r>
        <w:r w:rsidR="00CF6569" w:rsidRPr="00434E69" w:rsidDel="002D2637">
          <w:rPr>
            <w:rFonts w:ascii="Times New Roman" w:hAnsi="Times New Roman" w:cs="Times New Roman"/>
            <w:spacing w:val="5"/>
            <w:sz w:val="24"/>
            <w:szCs w:val="24"/>
          </w:rPr>
          <w:delText>t</w:delText>
        </w:r>
        <w:r w:rsidR="00CF6569" w:rsidRPr="00434E69" w:rsidDel="002D2637">
          <w:rPr>
            <w:rFonts w:ascii="Times New Roman" w:hAnsi="Times New Roman" w:cs="Times New Roman"/>
            <w:spacing w:val="1"/>
            <w:sz w:val="24"/>
            <w:szCs w:val="24"/>
          </w:rPr>
          <w:delText>r</w:delText>
        </w:r>
        <w:r w:rsidR="00CF6569" w:rsidRPr="00434E69" w:rsidDel="002D2637">
          <w:rPr>
            <w:rFonts w:ascii="Times New Roman" w:hAnsi="Times New Roman" w:cs="Times New Roman"/>
            <w:spacing w:val="-9"/>
            <w:sz w:val="24"/>
            <w:szCs w:val="24"/>
          </w:rPr>
          <w:delText>i</w:delText>
        </w:r>
        <w:r w:rsidR="00CF6569" w:rsidRPr="00434E69" w:rsidDel="002D2637">
          <w:rPr>
            <w:rFonts w:ascii="Times New Roman" w:hAnsi="Times New Roman" w:cs="Times New Roman"/>
            <w:spacing w:val="-2"/>
            <w:sz w:val="24"/>
            <w:szCs w:val="24"/>
          </w:rPr>
          <w:delText>s</w:delText>
        </w:r>
        <w:r w:rsidR="00CF6569" w:rsidRPr="00434E69" w:rsidDel="002D2637">
          <w:rPr>
            <w:rFonts w:ascii="Times New Roman" w:hAnsi="Times New Roman" w:cs="Times New Roman"/>
            <w:sz w:val="24"/>
            <w:szCs w:val="24"/>
          </w:rPr>
          <w:delText xml:space="preserve">t </w:delText>
        </w:r>
        <w:r w:rsidR="00CF6569" w:rsidRPr="00434E69" w:rsidDel="002D2637">
          <w:rPr>
            <w:rFonts w:ascii="Times New Roman" w:hAnsi="Times New Roman" w:cs="Times New Roman"/>
            <w:spacing w:val="9"/>
            <w:sz w:val="24"/>
            <w:szCs w:val="24"/>
          </w:rPr>
          <w:delText xml:space="preserve"> </w:delText>
        </w:r>
        <w:r w:rsidR="00CF6569" w:rsidRPr="00434E69" w:rsidDel="002D2637">
          <w:rPr>
            <w:rFonts w:ascii="Times New Roman" w:hAnsi="Times New Roman" w:cs="Times New Roman"/>
            <w:sz w:val="24"/>
            <w:szCs w:val="24"/>
          </w:rPr>
          <w:delText>d</w:delText>
        </w:r>
        <w:r w:rsidR="00CF6569" w:rsidRPr="00434E69" w:rsidDel="002D2637">
          <w:rPr>
            <w:rFonts w:ascii="Times New Roman" w:hAnsi="Times New Roman" w:cs="Times New Roman"/>
            <w:spacing w:val="-1"/>
            <w:sz w:val="24"/>
            <w:szCs w:val="24"/>
          </w:rPr>
          <w:delText>e</w:delText>
        </w:r>
        <w:r w:rsidR="00CF6569" w:rsidRPr="00434E69" w:rsidDel="002D2637">
          <w:rPr>
            <w:rFonts w:ascii="Times New Roman" w:hAnsi="Times New Roman" w:cs="Times New Roman"/>
            <w:spacing w:val="-2"/>
            <w:sz w:val="24"/>
            <w:szCs w:val="24"/>
          </w:rPr>
          <w:delText>s</w:delText>
        </w:r>
        <w:r w:rsidR="00CF6569" w:rsidRPr="00434E69" w:rsidDel="002D2637">
          <w:rPr>
            <w:rFonts w:ascii="Times New Roman" w:hAnsi="Times New Roman" w:cs="Times New Roman"/>
            <w:spacing w:val="-9"/>
            <w:sz w:val="24"/>
            <w:szCs w:val="24"/>
          </w:rPr>
          <w:delText>i</w:delText>
        </w:r>
        <w:r w:rsidR="00CF6569" w:rsidRPr="00434E69" w:rsidDel="002D2637">
          <w:rPr>
            <w:rFonts w:ascii="Times New Roman" w:hAnsi="Times New Roman" w:cs="Times New Roman"/>
            <w:sz w:val="24"/>
            <w:szCs w:val="24"/>
          </w:rPr>
          <w:delText>g</w:delText>
        </w:r>
        <w:r w:rsidR="00CF6569" w:rsidRPr="00434E69" w:rsidDel="002D2637">
          <w:rPr>
            <w:rFonts w:ascii="Times New Roman" w:hAnsi="Times New Roman" w:cs="Times New Roman"/>
            <w:spacing w:val="-5"/>
            <w:sz w:val="24"/>
            <w:szCs w:val="24"/>
          </w:rPr>
          <w:delText>n</w:delText>
        </w:r>
        <w:r w:rsidR="00CF6569" w:rsidRPr="00434E69" w:rsidDel="002D2637">
          <w:rPr>
            <w:rFonts w:ascii="Times New Roman" w:hAnsi="Times New Roman" w:cs="Times New Roman"/>
            <w:spacing w:val="-1"/>
            <w:sz w:val="24"/>
            <w:szCs w:val="24"/>
          </w:rPr>
          <w:delText>a</w:delText>
        </w:r>
        <w:r w:rsidR="00CF6569" w:rsidRPr="00434E69" w:rsidDel="002D2637">
          <w:rPr>
            <w:rFonts w:ascii="Times New Roman" w:hAnsi="Times New Roman" w:cs="Times New Roman"/>
            <w:spacing w:val="5"/>
            <w:sz w:val="24"/>
            <w:szCs w:val="24"/>
          </w:rPr>
          <w:delText>t</w:delText>
        </w:r>
        <w:r w:rsidR="00CF6569" w:rsidRPr="00434E69" w:rsidDel="002D2637">
          <w:rPr>
            <w:rFonts w:ascii="Times New Roman" w:hAnsi="Times New Roman" w:cs="Times New Roman"/>
            <w:spacing w:val="-1"/>
            <w:sz w:val="24"/>
            <w:szCs w:val="24"/>
          </w:rPr>
          <w:delText>e</w:delText>
        </w:r>
        <w:r w:rsidR="00CF6569" w:rsidRPr="00434E69" w:rsidDel="002D2637">
          <w:rPr>
            <w:rFonts w:ascii="Times New Roman" w:hAnsi="Times New Roman" w:cs="Times New Roman"/>
            <w:sz w:val="24"/>
            <w:szCs w:val="24"/>
          </w:rPr>
          <w:delText>d</w:delText>
        </w:r>
      </w:del>
      <w:ins w:id="19" w:author="Bob Boland - Partners" w:date="2015-05-04T10:07:00Z">
        <w:r w:rsidR="002D2637" w:rsidRPr="00434E69">
          <w:rPr>
            <w:rFonts w:ascii="Times New Roman" w:hAnsi="Times New Roman" w:cs="Times New Roman"/>
            <w:sz w:val="24"/>
            <w:szCs w:val="24"/>
          </w:rPr>
          <w:t>p</w:t>
        </w:r>
        <w:r w:rsidR="002D2637" w:rsidRPr="00434E69">
          <w:rPr>
            <w:rFonts w:ascii="Times New Roman" w:hAnsi="Times New Roman" w:cs="Times New Roman"/>
            <w:spacing w:val="-2"/>
            <w:sz w:val="24"/>
            <w:szCs w:val="24"/>
          </w:rPr>
          <w:t>s</w:t>
        </w:r>
        <w:r w:rsidR="002D2637" w:rsidRPr="00434E69">
          <w:rPr>
            <w:rFonts w:ascii="Times New Roman" w:hAnsi="Times New Roman" w:cs="Times New Roman"/>
            <w:spacing w:val="-10"/>
            <w:sz w:val="24"/>
            <w:szCs w:val="24"/>
          </w:rPr>
          <w:t>y</w:t>
        </w:r>
        <w:r w:rsidR="002D2637" w:rsidRPr="00434E69">
          <w:rPr>
            <w:rFonts w:ascii="Times New Roman" w:hAnsi="Times New Roman" w:cs="Times New Roman"/>
            <w:spacing w:val="-1"/>
            <w:sz w:val="24"/>
            <w:szCs w:val="24"/>
          </w:rPr>
          <w:t>c</w:t>
        </w:r>
        <w:r w:rsidR="002D2637" w:rsidRPr="00434E69">
          <w:rPr>
            <w:rFonts w:ascii="Times New Roman" w:hAnsi="Times New Roman" w:cs="Times New Roman"/>
            <w:spacing w:val="-5"/>
            <w:sz w:val="24"/>
            <w:szCs w:val="24"/>
          </w:rPr>
          <w:t>h</w:t>
        </w:r>
        <w:r w:rsidR="002D2637" w:rsidRPr="00434E69">
          <w:rPr>
            <w:rFonts w:ascii="Times New Roman" w:hAnsi="Times New Roman" w:cs="Times New Roman"/>
            <w:spacing w:val="-9"/>
            <w:sz w:val="24"/>
            <w:szCs w:val="24"/>
          </w:rPr>
          <w:t>i</w:t>
        </w:r>
        <w:r w:rsidR="002D2637" w:rsidRPr="00434E69">
          <w:rPr>
            <w:rFonts w:ascii="Times New Roman" w:hAnsi="Times New Roman" w:cs="Times New Roman"/>
            <w:spacing w:val="-1"/>
            <w:sz w:val="24"/>
            <w:szCs w:val="24"/>
          </w:rPr>
          <w:t>a</w:t>
        </w:r>
        <w:r w:rsidR="002D2637" w:rsidRPr="00434E69">
          <w:rPr>
            <w:rFonts w:ascii="Times New Roman" w:hAnsi="Times New Roman" w:cs="Times New Roman"/>
            <w:spacing w:val="5"/>
            <w:sz w:val="24"/>
            <w:szCs w:val="24"/>
          </w:rPr>
          <w:t>t</w:t>
        </w:r>
        <w:r w:rsidR="002D2637" w:rsidRPr="00434E69">
          <w:rPr>
            <w:rFonts w:ascii="Times New Roman" w:hAnsi="Times New Roman" w:cs="Times New Roman"/>
            <w:spacing w:val="1"/>
            <w:sz w:val="24"/>
            <w:szCs w:val="24"/>
          </w:rPr>
          <w:t>r</w:t>
        </w:r>
        <w:r w:rsidR="002D2637" w:rsidRPr="00434E69">
          <w:rPr>
            <w:rFonts w:ascii="Times New Roman" w:hAnsi="Times New Roman" w:cs="Times New Roman"/>
            <w:spacing w:val="-9"/>
            <w:sz w:val="24"/>
            <w:szCs w:val="24"/>
          </w:rPr>
          <w:t>i</w:t>
        </w:r>
        <w:r w:rsidR="002D2637" w:rsidRPr="00434E69">
          <w:rPr>
            <w:rFonts w:ascii="Times New Roman" w:hAnsi="Times New Roman" w:cs="Times New Roman"/>
            <w:spacing w:val="-2"/>
            <w:sz w:val="24"/>
            <w:szCs w:val="24"/>
          </w:rPr>
          <w:t>s</w:t>
        </w:r>
        <w:r w:rsidR="002D2637" w:rsidRPr="00434E69">
          <w:rPr>
            <w:rFonts w:ascii="Times New Roman" w:hAnsi="Times New Roman" w:cs="Times New Roman"/>
            <w:sz w:val="24"/>
            <w:szCs w:val="24"/>
          </w:rPr>
          <w:t xml:space="preserve">t </w:t>
        </w:r>
        <w:r w:rsidR="002D2637" w:rsidRPr="00434E69">
          <w:rPr>
            <w:rFonts w:ascii="Times New Roman" w:hAnsi="Times New Roman" w:cs="Times New Roman"/>
            <w:spacing w:val="9"/>
            <w:sz w:val="24"/>
            <w:szCs w:val="24"/>
          </w:rPr>
          <w:t>designated</w:t>
        </w:r>
      </w:ins>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z w:val="24"/>
          <w:szCs w:val="24"/>
        </w:rPr>
        <w:t xml:space="preserve">y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p>
    <w:p w:rsidR="005032FA" w:rsidRPr="00434E69" w:rsidRDefault="005032FA">
      <w:pPr>
        <w:widowControl w:val="0"/>
        <w:autoSpaceDE w:val="0"/>
        <w:autoSpaceDN w:val="0"/>
        <w:adjustRightInd w:val="0"/>
        <w:spacing w:before="65" w:after="0" w:line="246" w:lineRule="auto"/>
        <w:ind w:left="833" w:right="518" w:hanging="720"/>
        <w:rPr>
          <w:rFonts w:ascii="Times New Roman" w:hAnsi="Times New Roman" w:cs="Times New Roman"/>
          <w:sz w:val="24"/>
          <w:szCs w:val="24"/>
        </w:rPr>
      </w:pPr>
    </w:p>
    <w:p w:rsidR="002D6115" w:rsidRPr="00434E69" w:rsidRDefault="009814BA">
      <w:pPr>
        <w:widowControl w:val="0"/>
        <w:autoSpaceDE w:val="0"/>
        <w:autoSpaceDN w:val="0"/>
        <w:adjustRightInd w:val="0"/>
        <w:spacing w:before="65" w:after="0" w:line="246" w:lineRule="auto"/>
        <w:ind w:left="833" w:right="518" w:hanging="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3120" behindDoc="1" locked="0" layoutInCell="0" allowOverlap="1">
                <wp:simplePos x="0" y="0"/>
                <wp:positionH relativeFrom="page">
                  <wp:posOffset>1936115</wp:posOffset>
                </wp:positionH>
                <wp:positionV relativeFrom="paragraph">
                  <wp:posOffset>437515</wp:posOffset>
                </wp:positionV>
                <wp:extent cx="3169285" cy="138430"/>
                <wp:effectExtent l="5715" t="5715" r="12700" b="8255"/>
                <wp:wrapNone/>
                <wp:docPr id="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9285" cy="138430"/>
                        </a:xfrm>
                        <a:custGeom>
                          <a:avLst/>
                          <a:gdLst>
                            <a:gd name="T0" fmla="*/ 3144520 w 4991"/>
                            <a:gd name="T1" fmla="*/ 0 h 218"/>
                            <a:gd name="T2" fmla="*/ 23495 w 4991"/>
                            <a:gd name="T3" fmla="*/ 0 h 218"/>
                            <a:gd name="T4" fmla="*/ 16510 w 4991"/>
                            <a:gd name="T5" fmla="*/ 8890 h 218"/>
                            <a:gd name="T6" fmla="*/ 10160 w 4991"/>
                            <a:gd name="T7" fmla="*/ 19685 h 218"/>
                            <a:gd name="T8" fmla="*/ 5715 w 4991"/>
                            <a:gd name="T9" fmla="*/ 31115 h 218"/>
                            <a:gd name="T10" fmla="*/ 2540 w 4991"/>
                            <a:gd name="T11" fmla="*/ 43180 h 218"/>
                            <a:gd name="T12" fmla="*/ 0 w 4991"/>
                            <a:gd name="T13" fmla="*/ 56515 h 218"/>
                            <a:gd name="T14" fmla="*/ 0 w 4991"/>
                            <a:gd name="T15" fmla="*/ 69215 h 218"/>
                            <a:gd name="T16" fmla="*/ 635 w 4991"/>
                            <a:gd name="T17" fmla="*/ 82550 h 218"/>
                            <a:gd name="T18" fmla="*/ 2540 w 4991"/>
                            <a:gd name="T19" fmla="*/ 95250 h 218"/>
                            <a:gd name="T20" fmla="*/ 5715 w 4991"/>
                            <a:gd name="T21" fmla="*/ 107315 h 218"/>
                            <a:gd name="T22" fmla="*/ 10795 w 4991"/>
                            <a:gd name="T23" fmla="*/ 118745 h 218"/>
                            <a:gd name="T24" fmla="*/ 16510 w 4991"/>
                            <a:gd name="T25" fmla="*/ 129540 h 218"/>
                            <a:gd name="T26" fmla="*/ 24130 w 4991"/>
                            <a:gd name="T27" fmla="*/ 138430 h 218"/>
                            <a:gd name="T28" fmla="*/ 3145155 w 4991"/>
                            <a:gd name="T29" fmla="*/ 137795 h 218"/>
                            <a:gd name="T30" fmla="*/ 3152775 w 4991"/>
                            <a:gd name="T31" fmla="*/ 128905 h 218"/>
                            <a:gd name="T32" fmla="*/ 3158490 w 4991"/>
                            <a:gd name="T33" fmla="*/ 118110 h 218"/>
                            <a:gd name="T34" fmla="*/ 3162935 w 4991"/>
                            <a:gd name="T35" fmla="*/ 106680 h 218"/>
                            <a:gd name="T36" fmla="*/ 3166745 w 4991"/>
                            <a:gd name="T37" fmla="*/ 94615 h 218"/>
                            <a:gd name="T38" fmla="*/ 3168650 w 4991"/>
                            <a:gd name="T39" fmla="*/ 81915 h 218"/>
                            <a:gd name="T40" fmla="*/ 3169285 w 4991"/>
                            <a:gd name="T41" fmla="*/ 68580 h 218"/>
                            <a:gd name="T42" fmla="*/ 3168650 w 4991"/>
                            <a:gd name="T43" fmla="*/ 55245 h 218"/>
                            <a:gd name="T44" fmla="*/ 3166110 w 4991"/>
                            <a:gd name="T45" fmla="*/ 42545 h 218"/>
                            <a:gd name="T46" fmla="*/ 3162935 w 4991"/>
                            <a:gd name="T47" fmla="*/ 30480 h 218"/>
                            <a:gd name="T48" fmla="*/ 3158490 w 4991"/>
                            <a:gd name="T49" fmla="*/ 19050 h 218"/>
                            <a:gd name="T50" fmla="*/ 3152140 w 4991"/>
                            <a:gd name="T51" fmla="*/ 8890 h 218"/>
                            <a:gd name="T52" fmla="*/ 3144520 w 4991"/>
                            <a:gd name="T53" fmla="*/ 0 h 21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91" h="218">
                              <a:moveTo>
                                <a:pt x="4952" y="0"/>
                              </a:moveTo>
                              <a:lnTo>
                                <a:pt x="37" y="0"/>
                              </a:lnTo>
                              <a:lnTo>
                                <a:pt x="26" y="14"/>
                              </a:lnTo>
                              <a:lnTo>
                                <a:pt x="16" y="31"/>
                              </a:lnTo>
                              <a:lnTo>
                                <a:pt x="9" y="49"/>
                              </a:lnTo>
                              <a:lnTo>
                                <a:pt x="4" y="68"/>
                              </a:lnTo>
                              <a:lnTo>
                                <a:pt x="0" y="89"/>
                              </a:lnTo>
                              <a:lnTo>
                                <a:pt x="0" y="109"/>
                              </a:lnTo>
                              <a:lnTo>
                                <a:pt x="1" y="130"/>
                              </a:lnTo>
                              <a:lnTo>
                                <a:pt x="4" y="150"/>
                              </a:lnTo>
                              <a:lnTo>
                                <a:pt x="9" y="169"/>
                              </a:lnTo>
                              <a:lnTo>
                                <a:pt x="17" y="187"/>
                              </a:lnTo>
                              <a:lnTo>
                                <a:pt x="26" y="204"/>
                              </a:lnTo>
                              <a:lnTo>
                                <a:pt x="38" y="218"/>
                              </a:lnTo>
                              <a:lnTo>
                                <a:pt x="4953" y="217"/>
                              </a:lnTo>
                              <a:lnTo>
                                <a:pt x="4965" y="203"/>
                              </a:lnTo>
                              <a:lnTo>
                                <a:pt x="4974" y="186"/>
                              </a:lnTo>
                              <a:lnTo>
                                <a:pt x="4981" y="168"/>
                              </a:lnTo>
                              <a:lnTo>
                                <a:pt x="4987" y="149"/>
                              </a:lnTo>
                              <a:lnTo>
                                <a:pt x="4990" y="129"/>
                              </a:lnTo>
                              <a:lnTo>
                                <a:pt x="4991" y="108"/>
                              </a:lnTo>
                              <a:lnTo>
                                <a:pt x="4990" y="87"/>
                              </a:lnTo>
                              <a:lnTo>
                                <a:pt x="4986" y="67"/>
                              </a:lnTo>
                              <a:lnTo>
                                <a:pt x="4981" y="48"/>
                              </a:lnTo>
                              <a:lnTo>
                                <a:pt x="4974" y="30"/>
                              </a:lnTo>
                              <a:lnTo>
                                <a:pt x="4964" y="14"/>
                              </a:lnTo>
                              <a:lnTo>
                                <a:pt x="4952"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00.05pt,34.45pt,154.3pt,34.45pt,153.75pt,35.15pt,153.25pt,36pt,152.9pt,36.9pt,152.65pt,37.85pt,152.45pt,38.9pt,152.45pt,39.9pt,152.5pt,40.95pt,152.65pt,41.95pt,152.9pt,42.9pt,153.3pt,43.8pt,153.75pt,44.65pt,154.35pt,45.35pt,400.1pt,45.3pt,400.7pt,44.6pt,401.15pt,43.75pt,401.5pt,42.85pt,401.8pt,41.9pt,401.95pt,40.9pt,402pt,39.85pt,401.95pt,38.8pt,401.75pt,37.8pt,401.5pt,36.85pt,401.15pt,35.95pt,400.65pt,35.15pt,400.05pt,34.45pt" coordsize="4991,2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" o:allowincell="f" fillcolor="yellow" stroked="f">
                <v:path arrowok="t" o:connecttype="custom" o:connectlocs="1996770200,0;14919325,0;10483850,5645150;6451600,12499975;3629025,19758025;1612900,27419300;0,35887025;0,43951525;403225,52419250;1612900,60483750;3629025,68145025;6854825,75403075;10483850,82257900;15322550,87903050;1997173425,87499825;2002012125,81854675;2005641150,74999850;2008463725,67741800;2010883075,60080525;2012092750,52016025;2012495975,43548300;2012092750,35080575;2010479850,27016075;2008463725,19354800;2005641150,12096750;2001608900,5645150;1996770200,0" o:connectangles="0,0,0,0,0,0,0,0,0,0,0,0,0,0,0,0,0,0,0,0,0,0,0,0,0,0,0"/>
                <w10:wrap anchorx="page"/>
              </v:polyline>
            </w:pict>
          </mc:Fallback>
        </mc:AlternateContent>
      </w:r>
      <w:r>
        <w:rPr>
          <w:noProof/>
        </w:rPr>
        <mc:AlternateContent>
          <mc:Choice Requires="wps">
            <w:drawing>
              <wp:anchor distT="0" distB="0" distL="114300" distR="114300" simplePos="0" relativeHeight="251654144" behindDoc="1" locked="0" layoutInCell="0" allowOverlap="1">
                <wp:simplePos x="0" y="0"/>
                <wp:positionH relativeFrom="page">
                  <wp:posOffset>5488940</wp:posOffset>
                </wp:positionH>
                <wp:positionV relativeFrom="paragraph">
                  <wp:posOffset>257175</wp:posOffset>
                </wp:positionV>
                <wp:extent cx="654685" cy="138430"/>
                <wp:effectExtent l="0" t="0" r="5715" b="0"/>
                <wp:wrapNone/>
                <wp:docPr id="1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685" cy="138430"/>
                        </a:xfrm>
                        <a:custGeom>
                          <a:avLst/>
                          <a:gdLst>
                            <a:gd name="T0" fmla="*/ 993 w 1031"/>
                            <a:gd name="T1" fmla="*/ 0 h 219"/>
                            <a:gd name="T2" fmla="*/ 37 w 1031"/>
                            <a:gd name="T3" fmla="*/ 0 h 219"/>
                            <a:gd name="T4" fmla="*/ 26 w 1031"/>
                            <a:gd name="T5" fmla="*/ 14 h 219"/>
                            <a:gd name="T6" fmla="*/ 16 w 1031"/>
                            <a:gd name="T7" fmla="*/ 31 h 219"/>
                            <a:gd name="T8" fmla="*/ 9 w 1031"/>
                            <a:gd name="T9" fmla="*/ 49 h 219"/>
                            <a:gd name="T10" fmla="*/ 4 w 1031"/>
                            <a:gd name="T11" fmla="*/ 68 h 219"/>
                            <a:gd name="T12" fmla="*/ 0 w 1031"/>
                            <a:gd name="T13" fmla="*/ 89 h 219"/>
                            <a:gd name="T14" fmla="*/ 0 w 1031"/>
                            <a:gd name="T15" fmla="*/ 110 h 219"/>
                            <a:gd name="T16" fmla="*/ 1 w 1031"/>
                            <a:gd name="T17" fmla="*/ 131 h 219"/>
                            <a:gd name="T18" fmla="*/ 4 w 1031"/>
                            <a:gd name="T19" fmla="*/ 151 h 219"/>
                            <a:gd name="T20" fmla="*/ 9 w 1031"/>
                            <a:gd name="T21" fmla="*/ 170 h 219"/>
                            <a:gd name="T22" fmla="*/ 17 w 1031"/>
                            <a:gd name="T23" fmla="*/ 188 h 219"/>
                            <a:gd name="T24" fmla="*/ 26 w 1031"/>
                            <a:gd name="T25" fmla="*/ 205 h 219"/>
                            <a:gd name="T26" fmla="*/ 38 w 1031"/>
                            <a:gd name="T27" fmla="*/ 219 h 219"/>
                            <a:gd name="T28" fmla="*/ 993 w 1031"/>
                            <a:gd name="T29" fmla="*/ 218 h 219"/>
                            <a:gd name="T30" fmla="*/ 1005 w 1031"/>
                            <a:gd name="T31" fmla="*/ 204 h 219"/>
                            <a:gd name="T32" fmla="*/ 1014 w 1031"/>
                            <a:gd name="T33" fmla="*/ 187 h 219"/>
                            <a:gd name="T34" fmla="*/ 1022 w 1031"/>
                            <a:gd name="T35" fmla="*/ 169 h 219"/>
                            <a:gd name="T36" fmla="*/ 1027 w 1031"/>
                            <a:gd name="T37" fmla="*/ 150 h 219"/>
                            <a:gd name="T38" fmla="*/ 1030 w 1031"/>
                            <a:gd name="T39" fmla="*/ 130 h 219"/>
                            <a:gd name="T40" fmla="*/ 1031 w 1031"/>
                            <a:gd name="T41" fmla="*/ 108 h 219"/>
                            <a:gd name="T42" fmla="*/ 1030 w 1031"/>
                            <a:gd name="T43" fmla="*/ 87 h 219"/>
                            <a:gd name="T44" fmla="*/ 1027 w 1031"/>
                            <a:gd name="T45" fmla="*/ 67 h 219"/>
                            <a:gd name="T46" fmla="*/ 1021 w 1031"/>
                            <a:gd name="T47" fmla="*/ 48 h 219"/>
                            <a:gd name="T48" fmla="*/ 1014 w 1031"/>
                            <a:gd name="T49" fmla="*/ 30 h 219"/>
                            <a:gd name="T50" fmla="*/ 1004 w 1031"/>
                            <a:gd name="T51" fmla="*/ 14 h 219"/>
                            <a:gd name="T52" fmla="*/ 993 w 1031"/>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31" h="219">
                              <a:moveTo>
                                <a:pt x="993"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993" y="218"/>
                              </a:lnTo>
                              <a:lnTo>
                                <a:pt x="1005" y="204"/>
                              </a:lnTo>
                              <a:lnTo>
                                <a:pt x="1014" y="187"/>
                              </a:lnTo>
                              <a:lnTo>
                                <a:pt x="1022" y="169"/>
                              </a:lnTo>
                              <a:lnTo>
                                <a:pt x="1027" y="150"/>
                              </a:lnTo>
                              <a:lnTo>
                                <a:pt x="1030" y="130"/>
                              </a:lnTo>
                              <a:lnTo>
                                <a:pt x="1031" y="108"/>
                              </a:lnTo>
                              <a:lnTo>
                                <a:pt x="1030" y="87"/>
                              </a:lnTo>
                              <a:lnTo>
                                <a:pt x="1027" y="67"/>
                              </a:lnTo>
                              <a:lnTo>
                                <a:pt x="1021" y="48"/>
                              </a:lnTo>
                              <a:lnTo>
                                <a:pt x="1014" y="30"/>
                              </a:lnTo>
                              <a:lnTo>
                                <a:pt x="1004" y="14"/>
                              </a:lnTo>
                              <a:lnTo>
                                <a:pt x="993"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432.2pt;margin-top:20.25pt;width:51.55pt;height:10.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1,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" o:allowincell="f" path="m993,0l37,,26,14,16,31,9,49,4,68,,89,,110,1,131,4,151,9,170,17,188,26,205,38,219,993,218,1005,204,1014,187,1022,169,1027,150,1030,130,1031,108,1030,87,1027,67,1021,48,1014,30,1004,14,993,0e" fillcolor="yellow" stroked="f">
                <v:path arrowok="t" o:connecttype="custom" o:connectlocs="630555,0;23495,0;16510,8849;10160,19595;5715,30973;2540,42983;0,56257;0,69531;635,82805;2540,95447;5715,107457;10795,118835;16510,129581;24130,138430;630555,137798;638175,128948;643890,118203;648970,106825;652145,94815;654050,82173;654685,68267;654050,54993;652145,42351;648335,30341;643890,18963;637540,8849;630555,0" o:connectangles="0,0,0,0,0,0,0,0,0,0,0,0,0,0,0,0,0,0,0,0,0,0,0,0,0,0,0"/>
                <w10:wrap anchorx="page"/>
              </v:shape>
            </w:pict>
          </mc:Fallback>
        </mc:AlternateContent>
      </w:r>
      <w:r w:rsidR="00CF6569" w:rsidRPr="00434E69">
        <w:rPr>
          <w:rFonts w:ascii="Times New Roman" w:hAnsi="Times New Roman" w:cs="Times New Roman"/>
          <w:sz w:val="24"/>
          <w:szCs w:val="24"/>
        </w:rPr>
        <w:t>3</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w:t>
      </w:r>
      <w:r w:rsidR="00CF6569" w:rsidRPr="00434E69">
        <w:rPr>
          <w:rFonts w:ascii="Times New Roman" w:hAnsi="Times New Roman" w:cs="Times New Roman"/>
          <w:spacing w:val="20"/>
          <w:sz w:val="24"/>
          <w:szCs w:val="24"/>
        </w:rPr>
        <w:t xml:space="preserve"> </w:t>
      </w:r>
      <w:r w:rsidR="00CF6569" w:rsidRPr="00434E69">
        <w:rPr>
          <w:rFonts w:ascii="Times New Roman" w:hAnsi="Times New Roman" w:cs="Times New Roman"/>
          <w:spacing w:val="-5"/>
          <w:sz w:val="24"/>
          <w:szCs w:val="24"/>
          <w:u w:val="single"/>
        </w:rPr>
        <w:t>A</w:t>
      </w:r>
      <w:r w:rsidR="00CF6569" w:rsidRPr="00434E69">
        <w:rPr>
          <w:rFonts w:ascii="Times New Roman" w:hAnsi="Times New Roman" w:cs="Times New Roman"/>
          <w:spacing w:val="-8"/>
          <w:sz w:val="24"/>
          <w:szCs w:val="24"/>
          <w:u w:val="single"/>
        </w:rPr>
        <w:t>ff</w:t>
      </w:r>
      <w:r w:rsidR="00CF6569" w:rsidRPr="00434E69">
        <w:rPr>
          <w:rFonts w:ascii="Times New Roman" w:hAnsi="Times New Roman" w:cs="Times New Roman"/>
          <w:spacing w:val="-9"/>
          <w:sz w:val="24"/>
          <w:szCs w:val="24"/>
          <w:u w:val="single"/>
        </w:rPr>
        <w:t>ili</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z w:val="24"/>
          <w:szCs w:val="24"/>
          <w:u w:val="single"/>
        </w:rPr>
        <w:t>e</w:t>
      </w:r>
      <w:r w:rsidR="00CF6569" w:rsidRPr="00434E69">
        <w:rPr>
          <w:rFonts w:ascii="Times New Roman" w:hAnsi="Times New Roman" w:cs="Times New Roman"/>
          <w:spacing w:val="1"/>
          <w:sz w:val="24"/>
          <w:szCs w:val="24"/>
          <w:u w:val="single"/>
        </w:rPr>
        <w:t xml:space="preserve"> </w:t>
      </w:r>
      <w:r w:rsidR="00CF6569" w:rsidRPr="00434E69">
        <w:rPr>
          <w:rFonts w:ascii="Times New Roman" w:hAnsi="Times New Roman" w:cs="Times New Roman"/>
          <w:spacing w:val="-2"/>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5"/>
          <w:sz w:val="24"/>
          <w:szCs w:val="24"/>
          <w:u w:val="single"/>
        </w:rPr>
        <w:t>b</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o</w:t>
      </w:r>
      <w:r w:rsidR="00CF6569" w:rsidRPr="00434E69">
        <w:rPr>
          <w:rFonts w:ascii="Times New Roman" w:hAnsi="Times New Roman" w:cs="Times New Roman"/>
          <w:spacing w:val="13"/>
          <w:sz w:val="24"/>
          <w:szCs w:val="24"/>
        </w:rPr>
        <w:t xml:space="preserve"> </w:t>
      </w:r>
      <w:r w:rsidR="00CF6569" w:rsidRPr="00434E69">
        <w:rPr>
          <w:rFonts w:ascii="Times New Roman" w:hAnsi="Times New Roman" w:cs="Times New Roman"/>
          <w:sz w:val="24"/>
          <w:szCs w:val="24"/>
        </w:rPr>
        <w:t>do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qu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del w:id="20" w:author="Bob Boland - Partners" w:date="2015-05-01T15:36:00Z">
        <w:r w:rsidR="00CF6569" w:rsidRPr="00434E69" w:rsidDel="00D00691">
          <w:rPr>
            <w:rFonts w:ascii="Times New Roman" w:hAnsi="Times New Roman" w:cs="Times New Roman"/>
            <w:spacing w:val="-5"/>
            <w:sz w:val="24"/>
            <w:szCs w:val="24"/>
          </w:rPr>
          <w:delText>h</w:delText>
        </w:r>
        <w:r w:rsidR="00CF6569" w:rsidRPr="00434E69" w:rsidDel="00D00691">
          <w:rPr>
            <w:rFonts w:ascii="Times New Roman" w:hAnsi="Times New Roman" w:cs="Times New Roman"/>
            <w:spacing w:val="-1"/>
            <w:sz w:val="24"/>
            <w:szCs w:val="24"/>
          </w:rPr>
          <w:delText>a</w:delText>
        </w:r>
        <w:r w:rsidR="00CF6569" w:rsidRPr="00434E69" w:rsidDel="00D00691">
          <w:rPr>
            <w:rFonts w:ascii="Times New Roman" w:hAnsi="Times New Roman" w:cs="Times New Roman"/>
            <w:spacing w:val="-5"/>
            <w:sz w:val="24"/>
            <w:szCs w:val="24"/>
          </w:rPr>
          <w:delText>v</w:delText>
        </w:r>
        <w:r w:rsidR="00CF6569" w:rsidRPr="00434E69" w:rsidDel="00D00691">
          <w:rPr>
            <w:rFonts w:ascii="Times New Roman" w:hAnsi="Times New Roman" w:cs="Times New Roman"/>
            <w:sz w:val="24"/>
            <w:szCs w:val="24"/>
          </w:rPr>
          <w:delText>e</w:delText>
        </w:r>
        <w:r w:rsidR="00CF6569" w:rsidRPr="00434E69" w:rsidDel="00D00691">
          <w:rPr>
            <w:rFonts w:ascii="Times New Roman" w:hAnsi="Times New Roman" w:cs="Times New Roman"/>
            <w:spacing w:val="1"/>
            <w:sz w:val="24"/>
            <w:szCs w:val="24"/>
          </w:rPr>
          <w:delText xml:space="preserve"> </w:delText>
        </w:r>
        <w:r w:rsidR="00CF6569" w:rsidRPr="00434E69" w:rsidDel="00D00691">
          <w:rPr>
            <w:rFonts w:ascii="Times New Roman" w:hAnsi="Times New Roman" w:cs="Times New Roman"/>
            <w:spacing w:val="-1"/>
            <w:sz w:val="24"/>
            <w:szCs w:val="24"/>
          </w:rPr>
          <w:delText>c</w:delText>
        </w:r>
        <w:r w:rsidR="00CF6569" w:rsidRPr="00434E69" w:rsidDel="00D00691">
          <w:rPr>
            <w:rFonts w:ascii="Times New Roman" w:hAnsi="Times New Roman" w:cs="Times New Roman"/>
            <w:spacing w:val="5"/>
            <w:sz w:val="24"/>
            <w:szCs w:val="24"/>
          </w:rPr>
          <w:delText>o</w:delText>
        </w:r>
        <w:r w:rsidR="00CF6569" w:rsidRPr="00434E69" w:rsidDel="00D00691">
          <w:rPr>
            <w:rFonts w:ascii="Times New Roman" w:hAnsi="Times New Roman" w:cs="Times New Roman"/>
            <w:spacing w:val="-9"/>
            <w:sz w:val="24"/>
            <w:szCs w:val="24"/>
          </w:rPr>
          <w:delText>m</w:delText>
        </w:r>
        <w:r w:rsidR="00CF6569" w:rsidRPr="00434E69" w:rsidDel="00D00691">
          <w:rPr>
            <w:rFonts w:ascii="Times New Roman" w:hAnsi="Times New Roman" w:cs="Times New Roman"/>
            <w:sz w:val="24"/>
            <w:szCs w:val="24"/>
          </w:rPr>
          <w:delText>p</w:delText>
        </w:r>
        <w:r w:rsidR="00CF6569" w:rsidRPr="00434E69" w:rsidDel="00D00691">
          <w:rPr>
            <w:rFonts w:ascii="Times New Roman" w:hAnsi="Times New Roman" w:cs="Times New Roman"/>
            <w:spacing w:val="-9"/>
            <w:sz w:val="24"/>
            <w:szCs w:val="24"/>
          </w:rPr>
          <w:delText>l</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pacing w:val="5"/>
            <w:sz w:val="24"/>
            <w:szCs w:val="24"/>
          </w:rPr>
          <w:delText>t</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z w:val="24"/>
            <w:szCs w:val="24"/>
          </w:rPr>
          <w:delText>d</w:delText>
        </w:r>
        <w:r w:rsidR="00CF6569" w:rsidRPr="00434E69" w:rsidDel="00D00691">
          <w:rPr>
            <w:rFonts w:ascii="Times New Roman" w:hAnsi="Times New Roman" w:cs="Times New Roman"/>
            <w:spacing w:val="2"/>
            <w:sz w:val="24"/>
            <w:szCs w:val="24"/>
          </w:rPr>
          <w:delText xml:space="preserve"> </w:delText>
        </w:r>
        <w:r w:rsidR="00CF6569" w:rsidRPr="00434E69" w:rsidDel="00D00691">
          <w:rPr>
            <w:rFonts w:ascii="Times New Roman" w:hAnsi="Times New Roman" w:cs="Times New Roman"/>
            <w:spacing w:val="-1"/>
            <w:sz w:val="24"/>
            <w:szCs w:val="24"/>
          </w:rPr>
          <w:delText>a</w:delText>
        </w:r>
        <w:r w:rsidR="00CF6569" w:rsidRPr="00434E69" w:rsidDel="00D00691">
          <w:rPr>
            <w:rFonts w:ascii="Times New Roman" w:hAnsi="Times New Roman" w:cs="Times New Roman"/>
            <w:sz w:val="24"/>
            <w:szCs w:val="24"/>
          </w:rPr>
          <w:delText>n</w:delText>
        </w:r>
        <w:r w:rsidR="00CF6569" w:rsidRPr="00434E69" w:rsidDel="00D00691">
          <w:rPr>
            <w:rFonts w:ascii="Times New Roman" w:hAnsi="Times New Roman" w:cs="Times New Roman"/>
            <w:spacing w:val="-3"/>
            <w:sz w:val="24"/>
            <w:szCs w:val="24"/>
          </w:rPr>
          <w:delText xml:space="preserve"> </w:delText>
        </w:r>
      </w:del>
      <w:ins w:id="21" w:author="Bob" w:date="2015-03-02T14:13:00Z">
        <w:del w:id="22" w:author="Bob Boland - Partners" w:date="2015-03-24T14:11:00Z">
          <w:r w:rsidR="005032FA" w:rsidRPr="00434E69" w:rsidDel="00A35403">
            <w:rPr>
              <w:rFonts w:ascii="Times New Roman" w:hAnsi="Times New Roman" w:cs="Times New Roman"/>
              <w:spacing w:val="-3"/>
              <w:sz w:val="24"/>
              <w:szCs w:val="24"/>
              <w:shd w:val="clear" w:color="auto" w:fill="FFFFFF" w:themeFill="background1"/>
            </w:rPr>
            <w:delText>ACGME-</w:delText>
          </w:r>
        </w:del>
      </w:ins>
      <w:del w:id="23" w:author="Bob Boland - Partners" w:date="2015-05-01T15:36:00Z">
        <w:r w:rsidR="00CF6569" w:rsidRPr="00434E69" w:rsidDel="00D00691">
          <w:rPr>
            <w:rFonts w:ascii="Times New Roman" w:hAnsi="Times New Roman" w:cs="Times New Roman"/>
            <w:spacing w:val="-1"/>
            <w:sz w:val="24"/>
            <w:szCs w:val="24"/>
          </w:rPr>
          <w:delText>a</w:delText>
        </w:r>
        <w:r w:rsidR="00CF6569" w:rsidRPr="00434E69" w:rsidDel="00D00691">
          <w:rPr>
            <w:rFonts w:ascii="Times New Roman" w:hAnsi="Times New Roman" w:cs="Times New Roman"/>
            <w:sz w:val="24"/>
            <w:szCs w:val="24"/>
          </w:rPr>
          <w:delText>pp</w:delText>
        </w:r>
        <w:r w:rsidR="00CF6569" w:rsidRPr="00434E69" w:rsidDel="00D00691">
          <w:rPr>
            <w:rFonts w:ascii="Times New Roman" w:hAnsi="Times New Roman" w:cs="Times New Roman"/>
            <w:spacing w:val="1"/>
            <w:sz w:val="24"/>
            <w:szCs w:val="24"/>
          </w:rPr>
          <w:delText>r</w:delText>
        </w:r>
        <w:r w:rsidR="00CF6569" w:rsidRPr="00434E69" w:rsidDel="00D00691">
          <w:rPr>
            <w:rFonts w:ascii="Times New Roman" w:hAnsi="Times New Roman" w:cs="Times New Roman"/>
            <w:spacing w:val="5"/>
            <w:sz w:val="24"/>
            <w:szCs w:val="24"/>
          </w:rPr>
          <w:delText>o</w:delText>
        </w:r>
        <w:r w:rsidR="00CF6569" w:rsidRPr="00434E69" w:rsidDel="00D00691">
          <w:rPr>
            <w:rFonts w:ascii="Times New Roman" w:hAnsi="Times New Roman" w:cs="Times New Roman"/>
            <w:spacing w:val="-5"/>
            <w:sz w:val="24"/>
            <w:szCs w:val="24"/>
          </w:rPr>
          <w:delText>v</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z w:val="24"/>
            <w:szCs w:val="24"/>
          </w:rPr>
          <w:delText>d</w:delText>
        </w:r>
        <w:r w:rsidR="00CF6569" w:rsidRPr="00434E69" w:rsidDel="00D00691">
          <w:rPr>
            <w:rFonts w:ascii="Times New Roman" w:hAnsi="Times New Roman" w:cs="Times New Roman"/>
            <w:spacing w:val="2"/>
            <w:sz w:val="24"/>
            <w:szCs w:val="24"/>
          </w:rPr>
          <w:delText xml:space="preserve"> </w:delText>
        </w:r>
        <w:r w:rsidR="00CF6569" w:rsidRPr="00434E69" w:rsidDel="00D00691">
          <w:rPr>
            <w:rFonts w:ascii="Times New Roman" w:hAnsi="Times New Roman" w:cs="Times New Roman"/>
            <w:spacing w:val="1"/>
            <w:sz w:val="24"/>
            <w:szCs w:val="24"/>
          </w:rPr>
          <w:delText>r</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pacing w:val="-2"/>
            <w:sz w:val="24"/>
            <w:szCs w:val="24"/>
          </w:rPr>
          <w:delText>s</w:delText>
        </w:r>
        <w:r w:rsidR="00CF6569" w:rsidRPr="00434E69" w:rsidDel="00D00691">
          <w:rPr>
            <w:rFonts w:ascii="Times New Roman" w:hAnsi="Times New Roman" w:cs="Times New Roman"/>
            <w:spacing w:val="-9"/>
            <w:sz w:val="24"/>
            <w:szCs w:val="24"/>
          </w:rPr>
          <w:delText>i</w:delText>
        </w:r>
        <w:r w:rsidR="00CF6569" w:rsidRPr="00434E69" w:rsidDel="00D00691">
          <w:rPr>
            <w:rFonts w:ascii="Times New Roman" w:hAnsi="Times New Roman" w:cs="Times New Roman"/>
            <w:sz w:val="24"/>
            <w:szCs w:val="24"/>
          </w:rPr>
          <w:delText>d</w:delText>
        </w:r>
        <w:r w:rsidR="00CF6569" w:rsidRPr="00434E69" w:rsidDel="00D00691">
          <w:rPr>
            <w:rFonts w:ascii="Times New Roman" w:hAnsi="Times New Roman" w:cs="Times New Roman"/>
            <w:spacing w:val="-1"/>
            <w:sz w:val="24"/>
            <w:szCs w:val="24"/>
          </w:rPr>
          <w:delText>e</w:delText>
        </w:r>
        <w:r w:rsidR="00CF6569" w:rsidRPr="00434E69" w:rsidDel="00D00691">
          <w:rPr>
            <w:rFonts w:ascii="Times New Roman" w:hAnsi="Times New Roman" w:cs="Times New Roman"/>
            <w:spacing w:val="-5"/>
            <w:sz w:val="24"/>
            <w:szCs w:val="24"/>
          </w:rPr>
          <w:delText>n</w:delText>
        </w:r>
        <w:r w:rsidR="00CF6569" w:rsidRPr="00434E69" w:rsidDel="00D00691">
          <w:rPr>
            <w:rFonts w:ascii="Times New Roman" w:hAnsi="Times New Roman" w:cs="Times New Roman"/>
            <w:spacing w:val="-1"/>
            <w:sz w:val="24"/>
            <w:szCs w:val="24"/>
          </w:rPr>
          <w:delText>c</w:delText>
        </w:r>
        <w:r w:rsidR="00CF6569" w:rsidRPr="00434E69" w:rsidDel="00D00691">
          <w:rPr>
            <w:rFonts w:ascii="Times New Roman" w:hAnsi="Times New Roman" w:cs="Times New Roman"/>
            <w:sz w:val="24"/>
            <w:szCs w:val="24"/>
          </w:rPr>
          <w:delText>y</w:delText>
        </w:r>
        <w:r w:rsidR="00CF6569" w:rsidRPr="00434E69" w:rsidDel="00D00691">
          <w:rPr>
            <w:rFonts w:ascii="Times New Roman" w:hAnsi="Times New Roman" w:cs="Times New Roman"/>
            <w:spacing w:val="-7"/>
            <w:sz w:val="24"/>
            <w:szCs w:val="24"/>
          </w:rPr>
          <w:delText xml:space="preserve"> </w:delText>
        </w:r>
        <w:r w:rsidR="00CF6569" w:rsidRPr="00434E69" w:rsidDel="00D00691">
          <w:rPr>
            <w:rFonts w:ascii="Times New Roman" w:hAnsi="Times New Roman" w:cs="Times New Roman"/>
            <w:spacing w:val="-9"/>
            <w:sz w:val="24"/>
            <w:szCs w:val="24"/>
            <w:shd w:val="clear" w:color="auto" w:fill="FFFFFF" w:themeFill="background1"/>
          </w:rPr>
          <w:delText>i</w:delText>
        </w:r>
        <w:r w:rsidR="00CF6569" w:rsidRPr="00434E69" w:rsidDel="00D00691">
          <w:rPr>
            <w:rFonts w:ascii="Times New Roman" w:hAnsi="Times New Roman" w:cs="Times New Roman"/>
            <w:sz w:val="24"/>
            <w:szCs w:val="24"/>
            <w:shd w:val="clear" w:color="auto" w:fill="FFFFFF" w:themeFill="background1"/>
          </w:rPr>
          <w:delText>n p</w:delText>
        </w:r>
        <w:r w:rsidR="00CF6569" w:rsidRPr="00434E69" w:rsidDel="00D00691">
          <w:rPr>
            <w:rFonts w:ascii="Times New Roman" w:hAnsi="Times New Roman" w:cs="Times New Roman"/>
            <w:spacing w:val="-2"/>
            <w:sz w:val="24"/>
            <w:szCs w:val="24"/>
            <w:shd w:val="clear" w:color="auto" w:fill="FFFFFF" w:themeFill="background1"/>
          </w:rPr>
          <w:delText>s</w:delText>
        </w:r>
        <w:r w:rsidR="00CF6569" w:rsidRPr="00434E69" w:rsidDel="00D00691">
          <w:rPr>
            <w:rFonts w:ascii="Times New Roman" w:hAnsi="Times New Roman" w:cs="Times New Roman"/>
            <w:spacing w:val="-10"/>
            <w:sz w:val="24"/>
            <w:szCs w:val="24"/>
            <w:shd w:val="clear" w:color="auto" w:fill="FFFFFF" w:themeFill="background1"/>
          </w:rPr>
          <w:delText>y</w:delText>
        </w:r>
        <w:r w:rsidR="00CF6569" w:rsidRPr="00434E69" w:rsidDel="00D00691">
          <w:rPr>
            <w:rFonts w:ascii="Times New Roman" w:hAnsi="Times New Roman" w:cs="Times New Roman"/>
            <w:spacing w:val="-1"/>
            <w:sz w:val="24"/>
            <w:szCs w:val="24"/>
            <w:shd w:val="clear" w:color="auto" w:fill="FFFFFF" w:themeFill="background1"/>
          </w:rPr>
          <w:delText>c</w:delText>
        </w:r>
        <w:r w:rsidR="00CF6569" w:rsidRPr="00434E69" w:rsidDel="00D00691">
          <w:rPr>
            <w:rFonts w:ascii="Times New Roman" w:hAnsi="Times New Roman" w:cs="Times New Roman"/>
            <w:spacing w:val="-5"/>
            <w:sz w:val="24"/>
            <w:szCs w:val="24"/>
            <w:shd w:val="clear" w:color="auto" w:fill="FFFFFF" w:themeFill="background1"/>
          </w:rPr>
          <w:delText>h</w:delText>
        </w:r>
        <w:r w:rsidR="00CF6569" w:rsidRPr="00434E69" w:rsidDel="00D00691">
          <w:rPr>
            <w:rFonts w:ascii="Times New Roman" w:hAnsi="Times New Roman" w:cs="Times New Roman"/>
            <w:spacing w:val="-9"/>
            <w:sz w:val="24"/>
            <w:szCs w:val="24"/>
            <w:shd w:val="clear" w:color="auto" w:fill="FFFFFF" w:themeFill="background1"/>
          </w:rPr>
          <w:delText>i</w:delText>
        </w:r>
        <w:r w:rsidR="00CF6569" w:rsidRPr="00434E69" w:rsidDel="00D00691">
          <w:rPr>
            <w:rFonts w:ascii="Times New Roman" w:hAnsi="Times New Roman" w:cs="Times New Roman"/>
            <w:spacing w:val="-1"/>
            <w:sz w:val="24"/>
            <w:szCs w:val="24"/>
            <w:shd w:val="clear" w:color="auto" w:fill="FFFFFF" w:themeFill="background1"/>
          </w:rPr>
          <w:delText>a</w:delText>
        </w:r>
        <w:r w:rsidR="00CF6569" w:rsidRPr="00434E69" w:rsidDel="00D00691">
          <w:rPr>
            <w:rFonts w:ascii="Times New Roman" w:hAnsi="Times New Roman" w:cs="Times New Roman"/>
            <w:spacing w:val="5"/>
            <w:sz w:val="24"/>
            <w:szCs w:val="24"/>
            <w:shd w:val="clear" w:color="auto" w:fill="FFFFFF" w:themeFill="background1"/>
          </w:rPr>
          <w:delText>t</w:delText>
        </w:r>
        <w:r w:rsidR="00CF6569" w:rsidRPr="00434E69" w:rsidDel="00D00691">
          <w:rPr>
            <w:rFonts w:ascii="Times New Roman" w:hAnsi="Times New Roman" w:cs="Times New Roman"/>
            <w:spacing w:val="1"/>
            <w:sz w:val="24"/>
            <w:szCs w:val="24"/>
            <w:shd w:val="clear" w:color="auto" w:fill="FFFFFF" w:themeFill="background1"/>
          </w:rPr>
          <w:delText>r</w:delText>
        </w:r>
        <w:r w:rsidR="00CF6569" w:rsidRPr="00434E69" w:rsidDel="00D00691">
          <w:rPr>
            <w:rFonts w:ascii="Times New Roman" w:hAnsi="Times New Roman" w:cs="Times New Roman"/>
            <w:spacing w:val="-10"/>
            <w:sz w:val="24"/>
            <w:szCs w:val="24"/>
            <w:shd w:val="clear" w:color="auto" w:fill="FFFFFF" w:themeFill="background1"/>
          </w:rPr>
          <w:delText>y</w:delText>
        </w:r>
        <w:r w:rsidR="00CF6569" w:rsidRPr="00434E69" w:rsidDel="00D00691">
          <w:rPr>
            <w:rFonts w:ascii="Times New Roman" w:hAnsi="Times New Roman" w:cs="Times New Roman"/>
            <w:sz w:val="24"/>
            <w:szCs w:val="24"/>
            <w:shd w:val="clear" w:color="auto" w:fill="FFFFFF" w:themeFill="background1"/>
          </w:rPr>
          <w:delText>,</w:delText>
        </w:r>
        <w:r w:rsidR="00CF6569" w:rsidRPr="00434E69" w:rsidDel="00D00691">
          <w:rPr>
            <w:rFonts w:ascii="Times New Roman" w:hAnsi="Times New Roman" w:cs="Times New Roman"/>
            <w:spacing w:val="6"/>
            <w:sz w:val="24"/>
            <w:szCs w:val="24"/>
            <w:shd w:val="clear" w:color="auto" w:fill="FFFFFF" w:themeFill="background1"/>
          </w:rPr>
          <w:delText xml:space="preserve"> </w:delText>
        </w:r>
      </w:del>
      <w:ins w:id="24" w:author="Bob Boland - Partners" w:date="2015-05-01T15:36:00Z">
        <w:r w:rsidR="00D00691" w:rsidRPr="00434E69">
          <w:rPr>
            <w:rFonts w:ascii="Times New Roman" w:hAnsi="Times New Roman" w:cs="Times New Roman"/>
            <w:spacing w:val="6"/>
            <w:sz w:val="24"/>
            <w:szCs w:val="24"/>
            <w:shd w:val="clear" w:color="auto" w:fill="FFFFFF" w:themeFill="background1"/>
          </w:rPr>
          <w:t xml:space="preserve"> </w:t>
        </w:r>
      </w:ins>
      <w:del w:id="25" w:author="Bob Boland - Partners" w:date="2015-06-09T09:07:00Z">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5"/>
            <w:sz w:val="24"/>
            <w:szCs w:val="24"/>
            <w:shd w:val="clear" w:color="auto" w:fill="FFFFFF" w:themeFill="background1"/>
          </w:rPr>
          <w:delText>n</w:delText>
        </w:r>
        <w:r w:rsidR="009E3D4E" w:rsidRPr="00434E69" w:rsidDel="00796952">
          <w:rPr>
            <w:rFonts w:ascii="Times New Roman" w:hAnsi="Times New Roman" w:cs="Times New Roman"/>
            <w:sz w:val="24"/>
            <w:szCs w:val="24"/>
            <w:shd w:val="clear" w:color="auto" w:fill="FFFFFF" w:themeFill="background1"/>
          </w:rPr>
          <w:delText>d</w:delText>
        </w:r>
        <w:r w:rsidR="009E3D4E" w:rsidRPr="00434E69" w:rsidDel="00796952">
          <w:rPr>
            <w:rFonts w:ascii="Times New Roman" w:hAnsi="Times New Roman" w:cs="Times New Roman"/>
            <w:spacing w:val="2"/>
            <w:sz w:val="24"/>
            <w:szCs w:val="24"/>
            <w:shd w:val="clear" w:color="auto" w:fill="FFFFFF" w:themeFill="background1"/>
          </w:rPr>
          <w:delText xml:space="preserve"> </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1"/>
            <w:sz w:val="24"/>
            <w:szCs w:val="24"/>
            <w:shd w:val="clear" w:color="auto" w:fill="FFFFFF" w:themeFill="background1"/>
          </w:rPr>
          <w:delText>r</w:delText>
        </w:r>
        <w:r w:rsidR="009E3D4E" w:rsidRPr="00434E69" w:rsidDel="00796952">
          <w:rPr>
            <w:rFonts w:ascii="Times New Roman" w:hAnsi="Times New Roman" w:cs="Times New Roman"/>
            <w:sz w:val="24"/>
            <w:szCs w:val="24"/>
            <w:shd w:val="clear" w:color="auto" w:fill="FFFFFF" w:themeFill="background1"/>
          </w:rPr>
          <w:delText>e</w:delText>
        </w:r>
        <w:r w:rsidR="009E3D4E" w:rsidRPr="00434E69" w:rsidDel="00796952">
          <w:rPr>
            <w:rFonts w:ascii="Times New Roman" w:hAnsi="Times New Roman" w:cs="Times New Roman"/>
            <w:spacing w:val="1"/>
            <w:sz w:val="24"/>
            <w:szCs w:val="24"/>
            <w:shd w:val="clear" w:color="auto" w:fill="FFFFFF" w:themeFill="background1"/>
          </w:rPr>
          <w:delText xml:space="preserve"> </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pacing w:val="-5"/>
            <w:sz w:val="24"/>
            <w:szCs w:val="24"/>
            <w:shd w:val="clear" w:color="auto" w:fill="FFFFFF" w:themeFill="background1"/>
          </w:rPr>
          <w:delText>n</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1"/>
            <w:sz w:val="24"/>
            <w:szCs w:val="24"/>
            <w:shd w:val="clear" w:color="auto" w:fill="FFFFFF" w:themeFill="background1"/>
          </w:rPr>
          <w:delText>e</w:delText>
        </w:r>
        <w:r w:rsidR="009E3D4E" w:rsidRPr="00434E69" w:rsidDel="00796952">
          <w:rPr>
            <w:rFonts w:ascii="Times New Roman" w:hAnsi="Times New Roman" w:cs="Times New Roman"/>
            <w:spacing w:val="1"/>
            <w:sz w:val="24"/>
            <w:szCs w:val="24"/>
            <w:shd w:val="clear" w:color="auto" w:fill="FFFFFF" w:themeFill="background1"/>
          </w:rPr>
          <w:delText>r</w:delText>
        </w:r>
        <w:r w:rsidR="009E3D4E" w:rsidRPr="00434E69" w:rsidDel="00796952">
          <w:rPr>
            <w:rFonts w:ascii="Times New Roman" w:hAnsi="Times New Roman" w:cs="Times New Roman"/>
            <w:spacing w:val="-1"/>
            <w:sz w:val="24"/>
            <w:szCs w:val="24"/>
            <w:shd w:val="clear" w:color="auto" w:fill="FFFFFF" w:themeFill="background1"/>
          </w:rPr>
          <w:delText>e</w:delText>
        </w:r>
        <w:r w:rsidR="009E3D4E" w:rsidRPr="00434E69" w:rsidDel="00796952">
          <w:rPr>
            <w:rFonts w:ascii="Times New Roman" w:hAnsi="Times New Roman" w:cs="Times New Roman"/>
            <w:spacing w:val="-2"/>
            <w:sz w:val="24"/>
            <w:szCs w:val="24"/>
            <w:shd w:val="clear" w:color="auto" w:fill="FFFFFF" w:themeFill="background1"/>
          </w:rPr>
          <w:delText>s</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1"/>
            <w:sz w:val="24"/>
            <w:szCs w:val="24"/>
            <w:shd w:val="clear" w:color="auto" w:fill="FFFFFF" w:themeFill="background1"/>
          </w:rPr>
          <w:delText>e</w:delText>
        </w:r>
        <w:r w:rsidR="009E3D4E" w:rsidRPr="00434E69" w:rsidDel="00796952">
          <w:rPr>
            <w:rFonts w:ascii="Times New Roman" w:hAnsi="Times New Roman" w:cs="Times New Roman"/>
            <w:sz w:val="24"/>
            <w:szCs w:val="24"/>
            <w:shd w:val="clear" w:color="auto" w:fill="FFFFFF" w:themeFill="background1"/>
          </w:rPr>
          <w:delText>d</w:delText>
        </w:r>
        <w:r w:rsidR="009E3D4E" w:rsidRPr="00434E69" w:rsidDel="00796952">
          <w:rPr>
            <w:rFonts w:ascii="Times New Roman" w:hAnsi="Times New Roman" w:cs="Times New Roman"/>
            <w:spacing w:val="2"/>
            <w:sz w:val="24"/>
            <w:szCs w:val="24"/>
            <w:shd w:val="clear" w:color="auto" w:fill="FFFFFF" w:themeFill="background1"/>
          </w:rPr>
          <w:delText xml:space="preserve"> </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z w:val="24"/>
            <w:szCs w:val="24"/>
            <w:shd w:val="clear" w:color="auto" w:fill="FFFFFF" w:themeFill="background1"/>
          </w:rPr>
          <w:delText>n</w:delText>
        </w:r>
        <w:r w:rsidR="009E3D4E" w:rsidRPr="00434E69" w:rsidDel="00796952">
          <w:rPr>
            <w:rFonts w:ascii="Times New Roman" w:hAnsi="Times New Roman" w:cs="Times New Roman"/>
            <w:spacing w:val="-3"/>
            <w:sz w:val="24"/>
            <w:szCs w:val="24"/>
            <w:shd w:val="clear" w:color="auto" w:fill="FFFFFF" w:themeFill="background1"/>
          </w:rPr>
          <w:delText xml:space="preserve"> </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5"/>
            <w:sz w:val="24"/>
            <w:szCs w:val="24"/>
            <w:shd w:val="clear" w:color="auto" w:fill="FFFFFF" w:themeFill="background1"/>
          </w:rPr>
          <w:delText>h</w:delText>
        </w:r>
        <w:r w:rsidR="009E3D4E" w:rsidRPr="00434E69" w:rsidDel="00796952">
          <w:rPr>
            <w:rFonts w:ascii="Times New Roman" w:hAnsi="Times New Roman" w:cs="Times New Roman"/>
            <w:sz w:val="24"/>
            <w:szCs w:val="24"/>
            <w:shd w:val="clear" w:color="auto" w:fill="FFFFFF" w:themeFill="background1"/>
          </w:rPr>
          <w:delText>e</w:delText>
        </w:r>
        <w:r w:rsidR="009E3D4E" w:rsidRPr="00434E69" w:rsidDel="00796952">
          <w:rPr>
            <w:rFonts w:ascii="Times New Roman" w:hAnsi="Times New Roman" w:cs="Times New Roman"/>
            <w:spacing w:val="1"/>
            <w:sz w:val="24"/>
            <w:szCs w:val="24"/>
            <w:shd w:val="clear" w:color="auto" w:fill="FFFFFF" w:themeFill="background1"/>
          </w:rPr>
          <w:delText xml:space="preserve"> </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2"/>
            <w:sz w:val="24"/>
            <w:szCs w:val="24"/>
            <w:shd w:val="clear" w:color="auto" w:fill="FFFFFF" w:themeFill="background1"/>
          </w:rPr>
          <w:delText>ss</w:delText>
        </w:r>
        <w:r w:rsidR="009E3D4E" w:rsidRPr="00434E69" w:rsidDel="00796952">
          <w:rPr>
            <w:rFonts w:ascii="Times New Roman" w:hAnsi="Times New Roman" w:cs="Times New Roman"/>
            <w:spacing w:val="5"/>
            <w:sz w:val="24"/>
            <w:szCs w:val="24"/>
            <w:shd w:val="clear" w:color="auto" w:fill="FFFFFF" w:themeFill="background1"/>
          </w:rPr>
          <w:delText>o</w:delText>
        </w:r>
        <w:r w:rsidR="009E3D4E" w:rsidRPr="00434E69" w:rsidDel="00796952">
          <w:rPr>
            <w:rFonts w:ascii="Times New Roman" w:hAnsi="Times New Roman" w:cs="Times New Roman"/>
            <w:spacing w:val="-1"/>
            <w:sz w:val="24"/>
            <w:szCs w:val="24"/>
            <w:shd w:val="clear" w:color="auto" w:fill="FFFFFF" w:themeFill="background1"/>
          </w:rPr>
          <w:delText>c</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5"/>
            <w:sz w:val="24"/>
            <w:szCs w:val="24"/>
            <w:shd w:val="clear" w:color="auto" w:fill="FFFFFF" w:themeFill="background1"/>
          </w:rPr>
          <w:delText>t</w:delText>
        </w:r>
        <w:r w:rsidR="009E3D4E" w:rsidRPr="00434E69" w:rsidDel="00796952">
          <w:rPr>
            <w:rFonts w:ascii="Times New Roman" w:hAnsi="Times New Roman" w:cs="Times New Roman"/>
            <w:spacing w:val="-9"/>
            <w:sz w:val="24"/>
            <w:szCs w:val="24"/>
            <w:shd w:val="clear" w:color="auto" w:fill="FFFFFF" w:themeFill="background1"/>
          </w:rPr>
          <w:delText>i</w:delText>
        </w:r>
        <w:r w:rsidR="009E3D4E" w:rsidRPr="00434E69" w:rsidDel="00796952">
          <w:rPr>
            <w:rFonts w:ascii="Times New Roman" w:hAnsi="Times New Roman" w:cs="Times New Roman"/>
            <w:spacing w:val="5"/>
            <w:sz w:val="24"/>
            <w:szCs w:val="24"/>
            <w:shd w:val="clear" w:color="auto" w:fill="FFFFFF" w:themeFill="background1"/>
          </w:rPr>
          <w:delText>o</w:delText>
        </w:r>
        <w:r w:rsidR="009E3D4E" w:rsidRPr="00434E69" w:rsidDel="00796952">
          <w:rPr>
            <w:rFonts w:ascii="Times New Roman" w:hAnsi="Times New Roman" w:cs="Times New Roman"/>
            <w:sz w:val="24"/>
            <w:szCs w:val="24"/>
            <w:shd w:val="clear" w:color="auto" w:fill="FFFFFF" w:themeFill="background1"/>
          </w:rPr>
          <w:delText>n</w:delText>
        </w:r>
        <w:r w:rsidR="009E3D4E" w:rsidRPr="00434E69" w:rsidDel="00796952">
          <w:rPr>
            <w:rFonts w:ascii="Times New Roman" w:hAnsi="Times New Roman" w:cs="Times New Roman"/>
            <w:spacing w:val="-3"/>
            <w:sz w:val="24"/>
            <w:szCs w:val="24"/>
            <w:shd w:val="clear" w:color="auto" w:fill="FFFFFF" w:themeFill="background1"/>
          </w:rPr>
          <w:delText xml:space="preserve"> </w:delText>
        </w:r>
        <w:r w:rsidR="009E3D4E" w:rsidRPr="00434E69" w:rsidDel="00796952">
          <w:rPr>
            <w:rFonts w:ascii="Times New Roman" w:hAnsi="Times New Roman" w:cs="Times New Roman"/>
            <w:spacing w:val="-1"/>
            <w:sz w:val="24"/>
            <w:szCs w:val="24"/>
            <w:shd w:val="clear" w:color="auto" w:fill="FFFFFF" w:themeFill="background1"/>
          </w:rPr>
          <w:delText>a</w:delText>
        </w:r>
        <w:r w:rsidR="009E3D4E" w:rsidRPr="00434E69" w:rsidDel="00796952">
          <w:rPr>
            <w:rFonts w:ascii="Times New Roman" w:hAnsi="Times New Roman" w:cs="Times New Roman"/>
            <w:spacing w:val="-5"/>
            <w:sz w:val="24"/>
            <w:szCs w:val="24"/>
            <w:shd w:val="clear" w:color="auto" w:fill="FFFFFF" w:themeFill="background1"/>
          </w:rPr>
          <w:delText>n</w:delText>
        </w:r>
        <w:r w:rsidR="009E3D4E" w:rsidRPr="00434E69" w:rsidDel="00796952">
          <w:rPr>
            <w:rFonts w:ascii="Times New Roman" w:hAnsi="Times New Roman" w:cs="Times New Roman"/>
            <w:sz w:val="24"/>
            <w:szCs w:val="24"/>
            <w:shd w:val="clear" w:color="auto" w:fill="FFFFFF" w:themeFill="background1"/>
          </w:rPr>
          <w:delText>d</w:delText>
        </w:r>
        <w:r w:rsidR="009E3D4E" w:rsidRPr="00434E69" w:rsidDel="00796952">
          <w:rPr>
            <w:rFonts w:ascii="Times New Roman" w:hAnsi="Times New Roman" w:cs="Times New Roman"/>
            <w:spacing w:val="2"/>
            <w:sz w:val="24"/>
            <w:szCs w:val="24"/>
          </w:rPr>
          <w:delText xml:space="preserve"> </w:delText>
        </w:r>
        <w:r w:rsidR="009E3D4E" w:rsidRPr="00434E69" w:rsidDel="00796952">
          <w:rPr>
            <w:rFonts w:ascii="Times New Roman" w:hAnsi="Times New Roman" w:cs="Times New Roman"/>
            <w:spacing w:val="-9"/>
            <w:sz w:val="24"/>
            <w:szCs w:val="24"/>
          </w:rPr>
          <w:delText>i</w:delText>
        </w:r>
        <w:r w:rsidR="009E3D4E" w:rsidRPr="00434E69" w:rsidDel="00796952">
          <w:rPr>
            <w:rFonts w:ascii="Times New Roman" w:hAnsi="Times New Roman" w:cs="Times New Roman"/>
            <w:spacing w:val="5"/>
            <w:sz w:val="24"/>
            <w:szCs w:val="24"/>
          </w:rPr>
          <w:delText>t</w:delText>
        </w:r>
        <w:r w:rsidR="009E3D4E" w:rsidRPr="00434E69" w:rsidDel="00796952">
          <w:rPr>
            <w:rFonts w:ascii="Times New Roman" w:hAnsi="Times New Roman" w:cs="Times New Roman"/>
            <w:sz w:val="24"/>
            <w:szCs w:val="24"/>
          </w:rPr>
          <w:delText xml:space="preserve">s </w:delText>
        </w:r>
        <w:r w:rsidR="009E3D4E" w:rsidRPr="00434E69" w:rsidDel="00796952">
          <w:rPr>
            <w:rFonts w:ascii="Times New Roman" w:hAnsi="Times New Roman" w:cs="Times New Roman"/>
            <w:spacing w:val="-9"/>
            <w:sz w:val="24"/>
            <w:szCs w:val="24"/>
          </w:rPr>
          <w:delText>mi</w:delText>
        </w:r>
        <w:r w:rsidR="009E3D4E" w:rsidRPr="00434E69" w:rsidDel="00796952">
          <w:rPr>
            <w:rFonts w:ascii="Times New Roman" w:hAnsi="Times New Roman" w:cs="Times New Roman"/>
            <w:spacing w:val="-2"/>
            <w:sz w:val="24"/>
            <w:szCs w:val="24"/>
          </w:rPr>
          <w:delText>ss</w:delText>
        </w:r>
        <w:r w:rsidR="009E3D4E" w:rsidRPr="00434E69" w:rsidDel="00796952">
          <w:rPr>
            <w:rFonts w:ascii="Times New Roman" w:hAnsi="Times New Roman" w:cs="Times New Roman"/>
            <w:spacing w:val="-9"/>
            <w:sz w:val="24"/>
            <w:szCs w:val="24"/>
          </w:rPr>
          <w:delText>i</w:delText>
        </w:r>
        <w:r w:rsidR="009E3D4E" w:rsidRPr="00434E69" w:rsidDel="00796952">
          <w:rPr>
            <w:rFonts w:ascii="Times New Roman" w:hAnsi="Times New Roman" w:cs="Times New Roman"/>
            <w:spacing w:val="5"/>
            <w:sz w:val="24"/>
            <w:szCs w:val="24"/>
          </w:rPr>
          <w:delText>o</w:delText>
        </w:r>
        <w:r w:rsidR="009E3D4E" w:rsidRPr="00434E69" w:rsidDel="00796952">
          <w:rPr>
            <w:rFonts w:ascii="Times New Roman" w:hAnsi="Times New Roman" w:cs="Times New Roman"/>
            <w:spacing w:val="1"/>
            <w:sz w:val="24"/>
            <w:szCs w:val="24"/>
          </w:rPr>
          <w:delText>n</w:delText>
        </w:r>
      </w:del>
      <w:ins w:id="26" w:author="Bob Boland - Partners" w:date="2015-06-09T09:07:00Z">
        <w:r w:rsidR="00796952">
          <w:rPr>
            <w:rFonts w:ascii="Times New Roman" w:hAnsi="Times New Roman" w:cs="Times New Roman"/>
            <w:spacing w:val="1"/>
            <w:sz w:val="24"/>
            <w:szCs w:val="24"/>
          </w:rPr>
          <w:t xml:space="preserve"> and </w:t>
        </w:r>
        <w:r w:rsidR="00796952" w:rsidRPr="00796952">
          <w:rPr>
            <w:rFonts w:ascii="Times New Roman" w:hAnsi="Times New Roman" w:cs="Times New Roman"/>
            <w:spacing w:val="1"/>
            <w:sz w:val="24"/>
            <w:szCs w:val="24"/>
          </w:rPr>
          <w:t>have an active role in residency education.</w:t>
        </w:r>
      </w:ins>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ili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9814BA">
      <w:pPr>
        <w:widowControl w:val="0"/>
        <w:autoSpaceDE w:val="0"/>
        <w:autoSpaceDN w:val="0"/>
        <w:adjustRightInd w:val="0"/>
        <w:spacing w:after="0" w:line="246" w:lineRule="auto"/>
        <w:ind w:left="833" w:right="163" w:hanging="720"/>
        <w:rPr>
          <w:rFonts w:ascii="Times New Roman" w:hAnsi="Times New Roman" w:cs="Times New Roman"/>
          <w:sz w:val="24"/>
          <w:szCs w:val="24"/>
        </w:rPr>
      </w:pPr>
      <w:r>
        <w:rPr>
          <w:noProof/>
        </w:rPr>
        <mc:AlternateContent>
          <mc:Choice Requires="wps">
            <w:drawing>
              <wp:anchor distT="0" distB="0" distL="114300" distR="114300" simplePos="0" relativeHeight="251655168" behindDoc="1" locked="0" layoutInCell="0" allowOverlap="1">
                <wp:simplePos x="0" y="0"/>
                <wp:positionH relativeFrom="page">
                  <wp:posOffset>2894330</wp:posOffset>
                </wp:positionH>
                <wp:positionV relativeFrom="paragraph">
                  <wp:posOffset>215900</wp:posOffset>
                </wp:positionV>
                <wp:extent cx="833120" cy="138430"/>
                <wp:effectExtent l="0" t="0" r="5080" b="0"/>
                <wp:wrapNone/>
                <wp:docPr id="9"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3120" cy="138430"/>
                        </a:xfrm>
                        <a:custGeom>
                          <a:avLst/>
                          <a:gdLst>
                            <a:gd name="T0" fmla="*/ 1275 w 1313"/>
                            <a:gd name="T1" fmla="*/ 0 h 219"/>
                            <a:gd name="T2" fmla="*/ 37 w 1313"/>
                            <a:gd name="T3" fmla="*/ 0 h 219"/>
                            <a:gd name="T4" fmla="*/ 26 w 1313"/>
                            <a:gd name="T5" fmla="*/ 14 h 219"/>
                            <a:gd name="T6" fmla="*/ 16 w 1313"/>
                            <a:gd name="T7" fmla="*/ 31 h 219"/>
                            <a:gd name="T8" fmla="*/ 9 w 1313"/>
                            <a:gd name="T9" fmla="*/ 49 h 219"/>
                            <a:gd name="T10" fmla="*/ 4 w 1313"/>
                            <a:gd name="T11" fmla="*/ 68 h 219"/>
                            <a:gd name="T12" fmla="*/ 0 w 1313"/>
                            <a:gd name="T13" fmla="*/ 89 h 219"/>
                            <a:gd name="T14" fmla="*/ 0 w 1313"/>
                            <a:gd name="T15" fmla="*/ 110 h 219"/>
                            <a:gd name="T16" fmla="*/ 1 w 1313"/>
                            <a:gd name="T17" fmla="*/ 131 h 219"/>
                            <a:gd name="T18" fmla="*/ 4 w 1313"/>
                            <a:gd name="T19" fmla="*/ 151 h 219"/>
                            <a:gd name="T20" fmla="*/ 9 w 1313"/>
                            <a:gd name="T21" fmla="*/ 170 h 219"/>
                            <a:gd name="T22" fmla="*/ 17 w 1313"/>
                            <a:gd name="T23" fmla="*/ 188 h 219"/>
                            <a:gd name="T24" fmla="*/ 26 w 1313"/>
                            <a:gd name="T25" fmla="*/ 205 h 219"/>
                            <a:gd name="T26" fmla="*/ 38 w 1313"/>
                            <a:gd name="T27" fmla="*/ 219 h 219"/>
                            <a:gd name="T28" fmla="*/ 1276 w 1313"/>
                            <a:gd name="T29" fmla="*/ 218 h 219"/>
                            <a:gd name="T30" fmla="*/ 1287 w 1313"/>
                            <a:gd name="T31" fmla="*/ 204 h 219"/>
                            <a:gd name="T32" fmla="*/ 1297 w 1313"/>
                            <a:gd name="T33" fmla="*/ 187 h 219"/>
                            <a:gd name="T34" fmla="*/ 1304 w 1313"/>
                            <a:gd name="T35" fmla="*/ 169 h 219"/>
                            <a:gd name="T36" fmla="*/ 1309 w 1313"/>
                            <a:gd name="T37" fmla="*/ 150 h 219"/>
                            <a:gd name="T38" fmla="*/ 1312 w 1313"/>
                            <a:gd name="T39" fmla="*/ 130 h 219"/>
                            <a:gd name="T40" fmla="*/ 1313 w 1313"/>
                            <a:gd name="T41" fmla="*/ 108 h 219"/>
                            <a:gd name="T42" fmla="*/ 1312 w 1313"/>
                            <a:gd name="T43" fmla="*/ 87 h 219"/>
                            <a:gd name="T44" fmla="*/ 1309 w 1313"/>
                            <a:gd name="T45" fmla="*/ 67 h 219"/>
                            <a:gd name="T46" fmla="*/ 1304 w 1313"/>
                            <a:gd name="T47" fmla="*/ 48 h 219"/>
                            <a:gd name="T48" fmla="*/ 1296 w 1313"/>
                            <a:gd name="T49" fmla="*/ 30 h 219"/>
                            <a:gd name="T50" fmla="*/ 1287 w 1313"/>
                            <a:gd name="T51" fmla="*/ 14 h 219"/>
                            <a:gd name="T52" fmla="*/ 1275 w 1313"/>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3" h="219">
                              <a:moveTo>
                                <a:pt x="1275"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1276" y="218"/>
                              </a:lnTo>
                              <a:lnTo>
                                <a:pt x="1287" y="204"/>
                              </a:lnTo>
                              <a:lnTo>
                                <a:pt x="1297" y="187"/>
                              </a:lnTo>
                              <a:lnTo>
                                <a:pt x="1304" y="169"/>
                              </a:lnTo>
                              <a:lnTo>
                                <a:pt x="1309" y="150"/>
                              </a:lnTo>
                              <a:lnTo>
                                <a:pt x="1312" y="130"/>
                              </a:lnTo>
                              <a:lnTo>
                                <a:pt x="1313" y="108"/>
                              </a:lnTo>
                              <a:lnTo>
                                <a:pt x="1312" y="87"/>
                              </a:lnTo>
                              <a:lnTo>
                                <a:pt x="1309" y="67"/>
                              </a:lnTo>
                              <a:lnTo>
                                <a:pt x="1304" y="48"/>
                              </a:lnTo>
                              <a:lnTo>
                                <a:pt x="1296" y="30"/>
                              </a:lnTo>
                              <a:lnTo>
                                <a:pt x="1287" y="14"/>
                              </a:lnTo>
                              <a:lnTo>
                                <a:pt x="1275"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1" o:spid="_x0000_s1026" style="position:absolute;margin-left:227.9pt;margin-top:17pt;width:65.6pt;height:10.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13,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" o:allowincell="f" path="m1275,0l37,,26,14,16,31,9,49,4,68,,89,,110,1,131,4,151,9,170,17,188,26,205,38,219,1276,218,1287,204,1297,187,1304,169,1309,150,1312,130,1313,108,1312,87,1309,67,1304,48,1296,30,1287,14,1275,0e" fillcolor="yellow" stroked="f">
                <v:path arrowok="t" o:connecttype="custom" o:connectlocs="809008,0;23477,0;16497,8849;10152,19595;5711,30973;2538,42983;0,56257;0,69531;635,82805;2538,95447;5711,107457;10787,118835;16497,129581;24112,138430;809643,137798;816623,128948;822968,118203;827409,106825;830582,94815;832485,82173;833120,68267;832485,54993;830582,42351;827409,30341;822333,18963;816623,8849;809008,0" o:connectangles="0,0,0,0,0,0,0,0,0,0,0,0,0,0,0,0,0,0,0,0,0,0,0,0,0,0,0"/>
                <w10:wrap anchorx="page"/>
              </v:shape>
            </w:pict>
          </mc:Fallback>
        </mc:AlternateContent>
      </w:r>
      <w:r w:rsidR="00CF6569" w:rsidRPr="00434E69">
        <w:rPr>
          <w:rFonts w:ascii="Times New Roman" w:hAnsi="Times New Roman" w:cs="Times New Roman"/>
          <w:sz w:val="24"/>
          <w:szCs w:val="24"/>
        </w:rPr>
        <w:t>3</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w:t>
      </w:r>
      <w:del w:id="27" w:author="Bob" w:date="2015-03-02T14:35:00Z">
        <w:r w:rsidR="00CF6569" w:rsidRPr="00434E69" w:rsidDel="00CB1AC8">
          <w:rPr>
            <w:rFonts w:ascii="Times New Roman" w:hAnsi="Times New Roman" w:cs="Times New Roman"/>
            <w:spacing w:val="4"/>
            <w:sz w:val="24"/>
            <w:szCs w:val="24"/>
          </w:rPr>
          <w:delText xml:space="preserve"> </w:delText>
        </w:r>
      </w:del>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w:t>
      </w:r>
      <w:r w:rsidR="00CF6569" w:rsidRPr="00434E69">
        <w:rPr>
          <w:rFonts w:ascii="Times New Roman" w:hAnsi="Times New Roman" w:cs="Times New Roman"/>
          <w:spacing w:val="-33"/>
          <w:sz w:val="24"/>
          <w:szCs w:val="24"/>
        </w:rPr>
        <w:t xml:space="preserve"> </w:t>
      </w:r>
      <w:r w:rsidR="00CF6569" w:rsidRPr="00434E69">
        <w:rPr>
          <w:rFonts w:ascii="Times New Roman" w:hAnsi="Times New Roman" w:cs="Times New Roman"/>
          <w:sz w:val="24"/>
          <w:szCs w:val="24"/>
          <w:u w:val="single"/>
        </w:rPr>
        <w:t>H</w:t>
      </w:r>
      <w:r w:rsidR="00CF6569" w:rsidRPr="00434E69">
        <w:rPr>
          <w:rFonts w:ascii="Times New Roman" w:hAnsi="Times New Roman" w:cs="Times New Roman"/>
          <w:spacing w:val="4"/>
          <w:sz w:val="24"/>
          <w:szCs w:val="24"/>
          <w:u w:val="single"/>
        </w:rPr>
        <w:t>o</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5"/>
          <w:sz w:val="24"/>
          <w:szCs w:val="24"/>
          <w:u w:val="single"/>
        </w:rPr>
        <w:t>o</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pacing w:val="-1"/>
          <w:sz w:val="24"/>
          <w:szCs w:val="24"/>
          <w:u w:val="single"/>
        </w:rPr>
        <w:t>a</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y</w:t>
      </w:r>
      <w:r w:rsidR="00CF6569" w:rsidRPr="00434E69">
        <w:rPr>
          <w:rFonts w:ascii="Times New Roman" w:hAnsi="Times New Roman" w:cs="Times New Roman"/>
          <w:spacing w:val="-7"/>
          <w:sz w:val="24"/>
          <w:szCs w:val="24"/>
          <w:u w:val="single"/>
        </w:rPr>
        <w:t xml:space="preserve"> </w:t>
      </w:r>
      <w:r w:rsidR="00CF6569" w:rsidRPr="00434E69">
        <w:rPr>
          <w:rFonts w:ascii="Times New Roman" w:hAnsi="Times New Roman" w:cs="Times New Roman"/>
          <w:spacing w:val="-2"/>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5"/>
          <w:sz w:val="24"/>
          <w:szCs w:val="24"/>
          <w:u w:val="single"/>
        </w:rPr>
        <w:t>b</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1"/>
          <w:sz w:val="24"/>
          <w:szCs w:val="24"/>
          <w:u w:val="single"/>
        </w:rPr>
        <w:t>r</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d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shd w:val="clear" w:color="auto" w:fill="FFFFFF" w:themeFill="background1"/>
        </w:rPr>
        <w:t>t</w:t>
      </w:r>
      <w:r w:rsidR="00CF6569" w:rsidRPr="00434E69">
        <w:rPr>
          <w:rFonts w:ascii="Times New Roman" w:hAnsi="Times New Roman" w:cs="Times New Roman"/>
          <w:sz w:val="24"/>
          <w:szCs w:val="24"/>
          <w:shd w:val="clear" w:color="auto" w:fill="FFFFFF" w:themeFill="background1"/>
        </w:rPr>
        <w:t>o</w:t>
      </w:r>
      <w:r w:rsidR="00CF6569" w:rsidRPr="00434E69">
        <w:rPr>
          <w:rFonts w:ascii="Times New Roman" w:hAnsi="Times New Roman" w:cs="Times New Roman"/>
          <w:spacing w:val="7"/>
          <w:sz w:val="24"/>
          <w:szCs w:val="24"/>
          <w:shd w:val="clear" w:color="auto" w:fill="FFFFFF" w:themeFill="background1"/>
        </w:rPr>
        <w:t xml:space="preserve"> </w:t>
      </w:r>
      <w:del w:id="28" w:author="Bob" w:date="2015-03-02T14:18:00Z">
        <w:r w:rsidR="00CF6569" w:rsidRPr="00434E69" w:rsidDel="005032FA">
          <w:rPr>
            <w:rFonts w:ascii="Times New Roman" w:hAnsi="Times New Roman" w:cs="Times New Roman"/>
            <w:sz w:val="24"/>
            <w:szCs w:val="24"/>
            <w:shd w:val="clear" w:color="auto" w:fill="FFFFFF" w:themeFill="background1"/>
          </w:rPr>
          <w:delText>p</w:delText>
        </w:r>
        <w:r w:rsidR="00CF6569" w:rsidRPr="00434E69" w:rsidDel="005032FA">
          <w:rPr>
            <w:rFonts w:ascii="Times New Roman" w:hAnsi="Times New Roman" w:cs="Times New Roman"/>
            <w:spacing w:val="-2"/>
            <w:sz w:val="24"/>
            <w:szCs w:val="24"/>
            <w:shd w:val="clear" w:color="auto" w:fill="FFFFFF" w:themeFill="background1"/>
          </w:rPr>
          <w:delText>s</w:delText>
        </w:r>
        <w:r w:rsidR="00CF6569" w:rsidRPr="00434E69" w:rsidDel="005032FA">
          <w:rPr>
            <w:rFonts w:ascii="Times New Roman" w:hAnsi="Times New Roman" w:cs="Times New Roman"/>
            <w:spacing w:val="-10"/>
            <w:sz w:val="24"/>
            <w:szCs w:val="24"/>
            <w:shd w:val="clear" w:color="auto" w:fill="FFFFFF" w:themeFill="background1"/>
          </w:rPr>
          <w:delText>y</w:delText>
        </w:r>
        <w:r w:rsidR="00CF6569" w:rsidRPr="00434E69" w:rsidDel="005032FA">
          <w:rPr>
            <w:rFonts w:ascii="Times New Roman" w:hAnsi="Times New Roman" w:cs="Times New Roman"/>
            <w:spacing w:val="-1"/>
            <w:sz w:val="24"/>
            <w:szCs w:val="24"/>
            <w:shd w:val="clear" w:color="auto" w:fill="FFFFFF" w:themeFill="background1"/>
          </w:rPr>
          <w:delText>c</w:delText>
        </w:r>
        <w:r w:rsidR="00CF6569" w:rsidRPr="00434E69" w:rsidDel="005032FA">
          <w:rPr>
            <w:rFonts w:ascii="Times New Roman" w:hAnsi="Times New Roman" w:cs="Times New Roman"/>
            <w:spacing w:val="-5"/>
            <w:sz w:val="24"/>
            <w:szCs w:val="24"/>
            <w:shd w:val="clear" w:color="auto" w:fill="FFFFFF" w:themeFill="background1"/>
          </w:rPr>
          <w:delText>h</w:delText>
        </w:r>
        <w:r w:rsidR="00CF6569" w:rsidRPr="00434E69" w:rsidDel="005032FA">
          <w:rPr>
            <w:rFonts w:ascii="Times New Roman" w:hAnsi="Times New Roman" w:cs="Times New Roman"/>
            <w:spacing w:val="-9"/>
            <w:sz w:val="24"/>
            <w:szCs w:val="24"/>
            <w:shd w:val="clear" w:color="auto" w:fill="FFFFFF" w:themeFill="background1"/>
          </w:rPr>
          <w:delText>i</w:delText>
        </w:r>
        <w:r w:rsidR="00CF6569" w:rsidRPr="00434E69" w:rsidDel="005032FA">
          <w:rPr>
            <w:rFonts w:ascii="Times New Roman" w:hAnsi="Times New Roman" w:cs="Times New Roman"/>
            <w:spacing w:val="-1"/>
            <w:sz w:val="24"/>
            <w:szCs w:val="24"/>
            <w:shd w:val="clear" w:color="auto" w:fill="FFFFFF" w:themeFill="background1"/>
          </w:rPr>
          <w:delText>a</w:delText>
        </w:r>
        <w:r w:rsidR="00CF6569" w:rsidRPr="00434E69" w:rsidDel="005032FA">
          <w:rPr>
            <w:rFonts w:ascii="Times New Roman" w:hAnsi="Times New Roman" w:cs="Times New Roman"/>
            <w:spacing w:val="5"/>
            <w:sz w:val="24"/>
            <w:szCs w:val="24"/>
            <w:shd w:val="clear" w:color="auto" w:fill="FFFFFF" w:themeFill="background1"/>
          </w:rPr>
          <w:delText>t</w:delText>
        </w:r>
        <w:r w:rsidR="00CF6569" w:rsidRPr="00434E69" w:rsidDel="005032FA">
          <w:rPr>
            <w:rFonts w:ascii="Times New Roman" w:hAnsi="Times New Roman" w:cs="Times New Roman"/>
            <w:spacing w:val="1"/>
            <w:sz w:val="24"/>
            <w:szCs w:val="24"/>
            <w:shd w:val="clear" w:color="auto" w:fill="FFFFFF" w:themeFill="background1"/>
          </w:rPr>
          <w:delText>r</w:delText>
        </w:r>
        <w:r w:rsidR="00CF6569" w:rsidRPr="00434E69" w:rsidDel="005032FA">
          <w:rPr>
            <w:rFonts w:ascii="Times New Roman" w:hAnsi="Times New Roman" w:cs="Times New Roman"/>
            <w:sz w:val="24"/>
            <w:szCs w:val="24"/>
            <w:shd w:val="clear" w:color="auto" w:fill="FFFFFF" w:themeFill="background1"/>
          </w:rPr>
          <w:delText>y</w:delText>
        </w:r>
        <w:r w:rsidR="00CF6569" w:rsidRPr="00434E69" w:rsidDel="005032FA">
          <w:rPr>
            <w:rFonts w:ascii="Times New Roman" w:hAnsi="Times New Roman" w:cs="Times New Roman"/>
            <w:spacing w:val="-7"/>
            <w:sz w:val="24"/>
            <w:szCs w:val="24"/>
            <w:shd w:val="clear" w:color="auto" w:fill="FFFFFF" w:themeFill="background1"/>
          </w:rPr>
          <w:delText xml:space="preserve"> </w:delText>
        </w:r>
        <w:r w:rsidR="00CF6569" w:rsidRPr="00434E69" w:rsidDel="005032FA">
          <w:rPr>
            <w:rFonts w:ascii="Times New Roman" w:hAnsi="Times New Roman" w:cs="Times New Roman"/>
            <w:spacing w:val="5"/>
            <w:sz w:val="24"/>
            <w:szCs w:val="24"/>
            <w:shd w:val="clear" w:color="auto" w:fill="FFFFFF" w:themeFill="background1"/>
          </w:rPr>
          <w:delText>o</w:delText>
        </w:r>
        <w:r w:rsidR="00CF6569" w:rsidRPr="00434E69" w:rsidDel="005032FA">
          <w:rPr>
            <w:rFonts w:ascii="Times New Roman" w:hAnsi="Times New Roman" w:cs="Times New Roman"/>
            <w:sz w:val="24"/>
            <w:szCs w:val="24"/>
            <w:shd w:val="clear" w:color="auto" w:fill="FFFFFF" w:themeFill="background1"/>
          </w:rPr>
          <w:delText>r</w:delText>
        </w:r>
      </w:del>
      <w:r w:rsidR="00CF6569" w:rsidRPr="00434E69">
        <w:rPr>
          <w:rFonts w:ascii="Times New Roman" w:hAnsi="Times New Roman" w:cs="Times New Roman"/>
          <w:spacing w:val="4"/>
          <w:sz w:val="24"/>
          <w:szCs w:val="24"/>
          <w:shd w:val="clear" w:color="auto" w:fill="FFFFFF" w:themeFill="background1"/>
        </w:rPr>
        <w:t xml:space="preserve"> </w:t>
      </w:r>
      <w:r w:rsidR="00CF6569" w:rsidRPr="00434E69">
        <w:rPr>
          <w:rFonts w:ascii="Times New Roman" w:hAnsi="Times New Roman" w:cs="Times New Roman"/>
          <w:sz w:val="24"/>
          <w:szCs w:val="24"/>
          <w:shd w:val="clear" w:color="auto" w:fill="FFFFFF" w:themeFill="background1"/>
        </w:rPr>
        <w:t>p</w:t>
      </w:r>
      <w:r w:rsidR="00CF6569" w:rsidRPr="00434E69">
        <w:rPr>
          <w:rFonts w:ascii="Times New Roman" w:hAnsi="Times New Roman" w:cs="Times New Roman"/>
          <w:spacing w:val="-2"/>
          <w:sz w:val="24"/>
          <w:szCs w:val="24"/>
          <w:shd w:val="clear" w:color="auto" w:fill="FFFFFF" w:themeFill="background1"/>
        </w:rPr>
        <w:t>s</w:t>
      </w:r>
      <w:r w:rsidR="00CF6569" w:rsidRPr="00434E69">
        <w:rPr>
          <w:rFonts w:ascii="Times New Roman" w:hAnsi="Times New Roman" w:cs="Times New Roman"/>
          <w:spacing w:val="-10"/>
          <w:sz w:val="24"/>
          <w:szCs w:val="24"/>
          <w:shd w:val="clear" w:color="auto" w:fill="FFFFFF" w:themeFill="background1"/>
        </w:rPr>
        <w:t>y</w:t>
      </w:r>
      <w:r w:rsidR="00CF6569" w:rsidRPr="00434E69">
        <w:rPr>
          <w:rFonts w:ascii="Times New Roman" w:hAnsi="Times New Roman" w:cs="Times New Roman"/>
          <w:spacing w:val="-1"/>
          <w:sz w:val="24"/>
          <w:szCs w:val="24"/>
          <w:shd w:val="clear" w:color="auto" w:fill="FFFFFF" w:themeFill="background1"/>
        </w:rPr>
        <w:t>c</w:t>
      </w:r>
      <w:r w:rsidR="00CF6569" w:rsidRPr="00434E69">
        <w:rPr>
          <w:rFonts w:ascii="Times New Roman" w:hAnsi="Times New Roman" w:cs="Times New Roman"/>
          <w:spacing w:val="-5"/>
          <w:sz w:val="24"/>
          <w:szCs w:val="24"/>
          <w:shd w:val="clear" w:color="auto" w:fill="FFFFFF" w:themeFill="background1"/>
        </w:rPr>
        <w:t>h</w:t>
      </w:r>
      <w:r w:rsidR="00CF6569" w:rsidRPr="00434E69">
        <w:rPr>
          <w:rFonts w:ascii="Times New Roman" w:hAnsi="Times New Roman" w:cs="Times New Roman"/>
          <w:spacing w:val="-9"/>
          <w:sz w:val="24"/>
          <w:szCs w:val="24"/>
          <w:shd w:val="clear" w:color="auto" w:fill="FFFFFF" w:themeFill="background1"/>
        </w:rPr>
        <w:t>i</w:t>
      </w:r>
      <w:r w:rsidR="00CF6569" w:rsidRPr="00434E69">
        <w:rPr>
          <w:rFonts w:ascii="Times New Roman" w:hAnsi="Times New Roman" w:cs="Times New Roman"/>
          <w:spacing w:val="-1"/>
          <w:sz w:val="24"/>
          <w:szCs w:val="24"/>
          <w:shd w:val="clear" w:color="auto" w:fill="FFFFFF" w:themeFill="background1"/>
        </w:rPr>
        <w:t>a</w:t>
      </w:r>
      <w:r w:rsidR="00CF6569" w:rsidRPr="00434E69">
        <w:rPr>
          <w:rFonts w:ascii="Times New Roman" w:hAnsi="Times New Roman" w:cs="Times New Roman"/>
          <w:spacing w:val="5"/>
          <w:sz w:val="24"/>
          <w:szCs w:val="24"/>
          <w:shd w:val="clear" w:color="auto" w:fill="FFFFFF" w:themeFill="background1"/>
        </w:rPr>
        <w:t>t</w:t>
      </w:r>
      <w:r w:rsidR="00CF6569" w:rsidRPr="00434E69">
        <w:rPr>
          <w:rFonts w:ascii="Times New Roman" w:hAnsi="Times New Roman" w:cs="Times New Roman"/>
          <w:spacing w:val="1"/>
          <w:sz w:val="24"/>
          <w:szCs w:val="24"/>
          <w:shd w:val="clear" w:color="auto" w:fill="FFFFFF" w:themeFill="background1"/>
        </w:rPr>
        <w:t>r</w:t>
      </w:r>
      <w:r w:rsidR="00CF6569" w:rsidRPr="00434E69">
        <w:rPr>
          <w:rFonts w:ascii="Times New Roman" w:hAnsi="Times New Roman" w:cs="Times New Roman"/>
          <w:spacing w:val="-9"/>
          <w:sz w:val="24"/>
          <w:szCs w:val="24"/>
          <w:shd w:val="clear" w:color="auto" w:fill="FFFFFF" w:themeFill="background1"/>
        </w:rPr>
        <w:t>i</w:t>
      </w:r>
      <w:r w:rsidR="00CF6569" w:rsidRPr="00434E69">
        <w:rPr>
          <w:rFonts w:ascii="Times New Roman" w:hAnsi="Times New Roman" w:cs="Times New Roman"/>
          <w:sz w:val="24"/>
          <w:szCs w:val="24"/>
          <w:shd w:val="clear" w:color="auto" w:fill="FFFFFF" w:themeFill="background1"/>
        </w:rPr>
        <w:t>c</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g.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H</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 xml:space="preserve">t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p>
    <w:p w:rsidR="00CB1AC8" w:rsidRPr="00434E69" w:rsidRDefault="00CB1AC8" w:rsidP="00CB1AC8">
      <w:pPr>
        <w:widowControl w:val="0"/>
        <w:autoSpaceDE w:val="0"/>
        <w:autoSpaceDN w:val="0"/>
        <w:adjustRightInd w:val="0"/>
        <w:spacing w:after="0" w:line="246" w:lineRule="auto"/>
        <w:ind w:left="833" w:right="163" w:hanging="720"/>
        <w:rPr>
          <w:ins w:id="29" w:author="Bob" w:date="2015-03-02T14:35:00Z"/>
          <w:rFonts w:ascii="Times New Roman" w:hAnsi="Times New Roman" w:cs="Times New Roman"/>
          <w:sz w:val="24"/>
          <w:szCs w:val="24"/>
        </w:rPr>
      </w:pPr>
    </w:p>
    <w:p w:rsidR="00CB1AC8" w:rsidRPr="00434E69" w:rsidRDefault="009814BA" w:rsidP="00CB1AC8">
      <w:pPr>
        <w:widowControl w:val="0"/>
        <w:autoSpaceDE w:val="0"/>
        <w:autoSpaceDN w:val="0"/>
        <w:adjustRightInd w:val="0"/>
        <w:spacing w:after="0" w:line="246" w:lineRule="auto"/>
        <w:ind w:left="833" w:right="163" w:hanging="720"/>
        <w:rPr>
          <w:ins w:id="30" w:author="Bob" w:date="2015-03-02T14:35:00Z"/>
          <w:rFonts w:ascii="Times New Roman" w:hAnsi="Times New Roman" w:cs="Times New Roman"/>
          <w:sz w:val="24"/>
          <w:szCs w:val="24"/>
        </w:rPr>
      </w:pPr>
      <w:ins w:id="31" w:author="Bob" w:date="2015-03-02T14:35:00Z">
        <w:r>
          <w:rPr>
            <w:noProof/>
          </w:rPr>
          <mc:AlternateContent>
            <mc:Choice Requires="wps">
              <w:drawing>
                <wp:anchor distT="0" distB="0" distL="114300" distR="114300" simplePos="0" relativeHeight="251670528" behindDoc="1" locked="0" layoutInCell="0" allowOverlap="1">
                  <wp:simplePos x="0" y="0"/>
                  <wp:positionH relativeFrom="page">
                    <wp:posOffset>2894330</wp:posOffset>
                  </wp:positionH>
                  <wp:positionV relativeFrom="paragraph">
                    <wp:posOffset>215900</wp:posOffset>
                  </wp:positionV>
                  <wp:extent cx="833120" cy="138430"/>
                  <wp:effectExtent l="0" t="0" r="5080" b="0"/>
                  <wp:wrapNone/>
                  <wp:docPr id="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3120" cy="138430"/>
                          </a:xfrm>
                          <a:custGeom>
                            <a:avLst/>
                            <a:gdLst>
                              <a:gd name="T0" fmla="*/ 1275 w 1313"/>
                              <a:gd name="T1" fmla="*/ 0 h 219"/>
                              <a:gd name="T2" fmla="*/ 37 w 1313"/>
                              <a:gd name="T3" fmla="*/ 0 h 219"/>
                              <a:gd name="T4" fmla="*/ 26 w 1313"/>
                              <a:gd name="T5" fmla="*/ 14 h 219"/>
                              <a:gd name="T6" fmla="*/ 16 w 1313"/>
                              <a:gd name="T7" fmla="*/ 31 h 219"/>
                              <a:gd name="T8" fmla="*/ 9 w 1313"/>
                              <a:gd name="T9" fmla="*/ 49 h 219"/>
                              <a:gd name="T10" fmla="*/ 4 w 1313"/>
                              <a:gd name="T11" fmla="*/ 68 h 219"/>
                              <a:gd name="T12" fmla="*/ 0 w 1313"/>
                              <a:gd name="T13" fmla="*/ 89 h 219"/>
                              <a:gd name="T14" fmla="*/ 0 w 1313"/>
                              <a:gd name="T15" fmla="*/ 110 h 219"/>
                              <a:gd name="T16" fmla="*/ 1 w 1313"/>
                              <a:gd name="T17" fmla="*/ 131 h 219"/>
                              <a:gd name="T18" fmla="*/ 4 w 1313"/>
                              <a:gd name="T19" fmla="*/ 151 h 219"/>
                              <a:gd name="T20" fmla="*/ 9 w 1313"/>
                              <a:gd name="T21" fmla="*/ 170 h 219"/>
                              <a:gd name="T22" fmla="*/ 17 w 1313"/>
                              <a:gd name="T23" fmla="*/ 188 h 219"/>
                              <a:gd name="T24" fmla="*/ 26 w 1313"/>
                              <a:gd name="T25" fmla="*/ 205 h 219"/>
                              <a:gd name="T26" fmla="*/ 38 w 1313"/>
                              <a:gd name="T27" fmla="*/ 219 h 219"/>
                              <a:gd name="T28" fmla="*/ 1276 w 1313"/>
                              <a:gd name="T29" fmla="*/ 218 h 219"/>
                              <a:gd name="T30" fmla="*/ 1287 w 1313"/>
                              <a:gd name="T31" fmla="*/ 204 h 219"/>
                              <a:gd name="T32" fmla="*/ 1297 w 1313"/>
                              <a:gd name="T33" fmla="*/ 187 h 219"/>
                              <a:gd name="T34" fmla="*/ 1304 w 1313"/>
                              <a:gd name="T35" fmla="*/ 169 h 219"/>
                              <a:gd name="T36" fmla="*/ 1309 w 1313"/>
                              <a:gd name="T37" fmla="*/ 150 h 219"/>
                              <a:gd name="T38" fmla="*/ 1312 w 1313"/>
                              <a:gd name="T39" fmla="*/ 130 h 219"/>
                              <a:gd name="T40" fmla="*/ 1313 w 1313"/>
                              <a:gd name="T41" fmla="*/ 108 h 219"/>
                              <a:gd name="T42" fmla="*/ 1312 w 1313"/>
                              <a:gd name="T43" fmla="*/ 87 h 219"/>
                              <a:gd name="T44" fmla="*/ 1309 w 1313"/>
                              <a:gd name="T45" fmla="*/ 67 h 219"/>
                              <a:gd name="T46" fmla="*/ 1304 w 1313"/>
                              <a:gd name="T47" fmla="*/ 48 h 219"/>
                              <a:gd name="T48" fmla="*/ 1296 w 1313"/>
                              <a:gd name="T49" fmla="*/ 30 h 219"/>
                              <a:gd name="T50" fmla="*/ 1287 w 1313"/>
                              <a:gd name="T51" fmla="*/ 14 h 219"/>
                              <a:gd name="T52" fmla="*/ 1275 w 1313"/>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3" h="219">
                                <a:moveTo>
                                  <a:pt x="1275"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1276" y="218"/>
                                </a:lnTo>
                                <a:lnTo>
                                  <a:pt x="1287" y="204"/>
                                </a:lnTo>
                                <a:lnTo>
                                  <a:pt x="1297" y="187"/>
                                </a:lnTo>
                                <a:lnTo>
                                  <a:pt x="1304" y="169"/>
                                </a:lnTo>
                                <a:lnTo>
                                  <a:pt x="1309" y="150"/>
                                </a:lnTo>
                                <a:lnTo>
                                  <a:pt x="1312" y="130"/>
                                </a:lnTo>
                                <a:lnTo>
                                  <a:pt x="1313" y="108"/>
                                </a:lnTo>
                                <a:lnTo>
                                  <a:pt x="1312" y="87"/>
                                </a:lnTo>
                                <a:lnTo>
                                  <a:pt x="1309" y="67"/>
                                </a:lnTo>
                                <a:lnTo>
                                  <a:pt x="1304" y="48"/>
                                </a:lnTo>
                                <a:lnTo>
                                  <a:pt x="1296" y="30"/>
                                </a:lnTo>
                                <a:lnTo>
                                  <a:pt x="1287" y="14"/>
                                </a:lnTo>
                                <a:lnTo>
                                  <a:pt x="1275"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227.9pt;margin-top:17pt;width:65.6pt;height:10.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13,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" o:allowincell="f" path="m1275,0l37,,26,14,16,31,9,49,4,68,,89,,110,1,131,4,151,9,170,17,188,26,205,38,219,1276,218,1287,204,1297,187,1304,169,1309,150,1312,130,1313,108,1312,87,1309,67,1304,48,1296,30,1287,14,1275,0e" fillcolor="yellow" stroked="f">
                  <v:path arrowok="t" o:connecttype="custom" o:connectlocs="809008,0;23477,0;16497,8849;10152,19595;5711,30973;2538,42983;0,56257;0,69531;635,82805;2538,95447;5711,107457;10787,118835;16497,129581;24112,138430;809643,137798;816623,128948;822968,118203;827409,106825;830582,94815;832485,82173;833120,68267;832485,54993;830582,42351;827409,30341;822333,18963;816623,8849;809008,0" o:connectangles="0,0,0,0,0,0,0,0,0,0,0,0,0,0,0,0,0,0,0,0,0,0,0,0,0,0,0"/>
                  <w10:wrap anchorx="page"/>
                </v:shape>
              </w:pict>
            </mc:Fallback>
          </mc:AlternateContent>
        </w:r>
        <w:r w:rsidR="00CB1AC8" w:rsidRPr="00434E69">
          <w:rPr>
            <w:rFonts w:ascii="Times New Roman" w:hAnsi="Times New Roman" w:cs="Times New Roman"/>
            <w:sz w:val="24"/>
            <w:szCs w:val="24"/>
          </w:rPr>
          <w:t>3</w:t>
        </w:r>
        <w:r w:rsidR="00CB1AC8" w:rsidRPr="00434E69">
          <w:rPr>
            <w:rFonts w:ascii="Times New Roman" w:hAnsi="Times New Roman" w:cs="Times New Roman"/>
            <w:spacing w:val="2"/>
            <w:sz w:val="24"/>
            <w:szCs w:val="24"/>
          </w:rPr>
          <w:t>.</w:t>
        </w:r>
        <w:r w:rsidR="00CB1AC8" w:rsidRPr="00434E69">
          <w:rPr>
            <w:rFonts w:ascii="Times New Roman" w:hAnsi="Times New Roman" w:cs="Times New Roman"/>
            <w:sz w:val="24"/>
            <w:szCs w:val="24"/>
          </w:rPr>
          <w:t>2</w:t>
        </w:r>
        <w:r w:rsidR="00CB1AC8" w:rsidRPr="00434E69">
          <w:rPr>
            <w:rFonts w:ascii="Times New Roman" w:hAnsi="Times New Roman" w:cs="Times New Roman"/>
            <w:spacing w:val="2"/>
            <w:sz w:val="24"/>
            <w:szCs w:val="24"/>
          </w:rPr>
          <w:t xml:space="preserve"> </w:t>
        </w:r>
        <w:r w:rsidR="00CB1AC8" w:rsidRPr="00434E69">
          <w:rPr>
            <w:rFonts w:ascii="Times New Roman" w:hAnsi="Times New Roman" w:cs="Times New Roman"/>
            <w:sz w:val="24"/>
            <w:szCs w:val="24"/>
          </w:rPr>
          <w:t>(</w:t>
        </w:r>
        <w:r w:rsidR="00CB1AC8" w:rsidRPr="00434E69">
          <w:rPr>
            <w:rFonts w:ascii="Times New Roman" w:hAnsi="Times New Roman" w:cs="Times New Roman"/>
            <w:spacing w:val="4"/>
            <w:sz w:val="24"/>
            <w:szCs w:val="24"/>
          </w:rPr>
          <w:t>d</w:t>
        </w:r>
        <w:r w:rsidR="00CB1AC8" w:rsidRPr="00434E69">
          <w:rPr>
            <w:rFonts w:ascii="Times New Roman" w:hAnsi="Times New Roman" w:cs="Times New Roman"/>
            <w:sz w:val="24"/>
            <w:szCs w:val="24"/>
          </w:rPr>
          <w:t>)</w:t>
        </w:r>
        <w:r w:rsidR="00CB1AC8" w:rsidRPr="00434E69">
          <w:rPr>
            <w:rFonts w:ascii="Times New Roman" w:hAnsi="Times New Roman" w:cs="Times New Roman"/>
            <w:spacing w:val="-33"/>
            <w:sz w:val="24"/>
            <w:szCs w:val="24"/>
          </w:rPr>
          <w:t xml:space="preserve"> </w:t>
        </w:r>
      </w:ins>
      <w:ins w:id="32" w:author="Bob" w:date="2015-03-02T14:36:00Z">
        <w:r w:rsidR="00CB1AC8" w:rsidRPr="00434E69">
          <w:rPr>
            <w:rFonts w:ascii="Times New Roman" w:hAnsi="Times New Roman" w:cs="Times New Roman"/>
            <w:sz w:val="24"/>
            <w:szCs w:val="24"/>
            <w:u w:val="single"/>
          </w:rPr>
          <w:t>Emeritus Members</w:t>
        </w:r>
      </w:ins>
      <w:ins w:id="33" w:author="Bob" w:date="2015-03-02T14:35:00Z">
        <w:r w:rsidR="00CB1AC8" w:rsidRPr="00434E69">
          <w:rPr>
            <w:rFonts w:ascii="Times New Roman" w:hAnsi="Times New Roman" w:cs="Times New Roman"/>
            <w:spacing w:val="2"/>
            <w:sz w:val="24"/>
            <w:szCs w:val="24"/>
          </w:rPr>
          <w:t xml:space="preserve"> </w:t>
        </w:r>
        <w:r w:rsidR="00CB1AC8" w:rsidRPr="00434E69">
          <w:rPr>
            <w:rFonts w:ascii="Times New Roman" w:hAnsi="Times New Roman" w:cs="Times New Roman"/>
            <w:sz w:val="24"/>
            <w:szCs w:val="24"/>
          </w:rPr>
          <w:t>-</w:t>
        </w:r>
        <w:r w:rsidR="00CB1AC8" w:rsidRPr="00434E69">
          <w:rPr>
            <w:rFonts w:ascii="Times New Roman" w:hAnsi="Times New Roman" w:cs="Times New Roman"/>
            <w:spacing w:val="4"/>
            <w:sz w:val="24"/>
            <w:szCs w:val="24"/>
          </w:rPr>
          <w:t xml:space="preserve"> </w:t>
        </w:r>
      </w:ins>
      <w:ins w:id="34" w:author="Bob" w:date="2015-03-02T14:36:00Z">
        <w:r w:rsidR="00CB1AC8" w:rsidRPr="00434E69">
          <w:rPr>
            <w:rFonts w:ascii="Times New Roman" w:hAnsi="Times New Roman" w:cs="Times New Roman"/>
            <w:spacing w:val="4"/>
            <w:sz w:val="24"/>
            <w:szCs w:val="24"/>
          </w:rPr>
          <w:t xml:space="preserve">A member may become emeritus after they had ceased their scientific or medical occupation for </w:t>
        </w:r>
        <w:r w:rsidR="00CB1AC8" w:rsidRPr="00434E69">
          <w:rPr>
            <w:rFonts w:ascii="Times New Roman" w:hAnsi="Times New Roman" w:cs="Times New Roman"/>
            <w:spacing w:val="4"/>
            <w:sz w:val="24"/>
            <w:szCs w:val="24"/>
            <w:shd w:val="clear" w:color="auto" w:fill="FFFFFF" w:themeFill="background1"/>
          </w:rPr>
          <w:t>which they received</w:t>
        </w:r>
        <w:r w:rsidR="00CB1AC8" w:rsidRPr="00434E69">
          <w:rPr>
            <w:rFonts w:ascii="Times New Roman" w:hAnsi="Times New Roman" w:cs="Times New Roman"/>
            <w:spacing w:val="4"/>
            <w:sz w:val="24"/>
            <w:szCs w:val="24"/>
          </w:rPr>
          <w:t xml:space="preserve"> remuneration (i.e., income based on professional services has ceased or is less than 10% of full-time occupational income). Upon approval by the Executive Council, an emeritus member will receive discounted dues for the membership.</w:t>
        </w:r>
      </w:ins>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71" w:lineRule="exact"/>
        <w:ind w:left="112" w:right="-20"/>
        <w:rPr>
          <w:rFonts w:ascii="Times New Roman" w:hAnsi="Times New Roman" w:cs="Times New Roman"/>
          <w:sz w:val="24"/>
          <w:szCs w:val="24"/>
        </w:rPr>
      </w:pPr>
      <w:r w:rsidRPr="00434E69">
        <w:rPr>
          <w:rFonts w:ascii="Times New Roman" w:hAnsi="Times New Roman" w:cs="Times New Roman"/>
          <w:position w:val="-1"/>
          <w:sz w:val="24"/>
          <w:szCs w:val="24"/>
        </w:rPr>
        <w:t>3</w:t>
      </w:r>
      <w:r w:rsidRPr="00434E69">
        <w:rPr>
          <w:rFonts w:ascii="Times New Roman" w:hAnsi="Times New Roman" w:cs="Times New Roman"/>
          <w:spacing w:val="2"/>
          <w:position w:val="-1"/>
          <w:sz w:val="24"/>
          <w:szCs w:val="24"/>
        </w:rPr>
        <w:t>.</w:t>
      </w:r>
      <w:r w:rsidRPr="00434E69">
        <w:rPr>
          <w:rFonts w:ascii="Times New Roman" w:hAnsi="Times New Roman" w:cs="Times New Roman"/>
          <w:position w:val="-1"/>
          <w:sz w:val="24"/>
          <w:szCs w:val="24"/>
        </w:rPr>
        <w:t>3</w:t>
      </w:r>
      <w:r w:rsidRPr="00434E69">
        <w:rPr>
          <w:rFonts w:ascii="Times New Roman" w:hAnsi="Times New Roman" w:cs="Times New Roman"/>
          <w:position w:val="-1"/>
          <w:sz w:val="24"/>
          <w:szCs w:val="24"/>
        </w:rPr>
        <w:tab/>
      </w:r>
      <w:r w:rsidRPr="00434E69">
        <w:rPr>
          <w:rFonts w:ascii="Times New Roman" w:hAnsi="Times New Roman" w:cs="Times New Roman"/>
          <w:position w:val="-1"/>
          <w:sz w:val="24"/>
          <w:szCs w:val="24"/>
          <w:u w:val="single"/>
        </w:rPr>
        <w:t>H</w:t>
      </w:r>
      <w:r w:rsidRPr="00434E69">
        <w:rPr>
          <w:rFonts w:ascii="Times New Roman" w:hAnsi="Times New Roman" w:cs="Times New Roman"/>
          <w:spacing w:val="4"/>
          <w:position w:val="-1"/>
          <w:sz w:val="24"/>
          <w:szCs w:val="24"/>
          <w:u w:val="single"/>
        </w:rPr>
        <w:t>o</w:t>
      </w:r>
      <w:r w:rsidRPr="00434E69">
        <w:rPr>
          <w:rFonts w:ascii="Times New Roman" w:hAnsi="Times New Roman" w:cs="Times New Roman"/>
          <w:position w:val="-1"/>
          <w:sz w:val="24"/>
          <w:szCs w:val="24"/>
          <w:u w:val="single"/>
        </w:rPr>
        <w:t>w</w:t>
      </w:r>
      <w:r w:rsidRPr="00434E69">
        <w:rPr>
          <w:rFonts w:ascii="Times New Roman" w:hAnsi="Times New Roman" w:cs="Times New Roman"/>
          <w:spacing w:val="2"/>
          <w:position w:val="-1"/>
          <w:sz w:val="24"/>
          <w:szCs w:val="24"/>
          <w:u w:val="single"/>
        </w:rPr>
        <w:t xml:space="preserve"> </w:t>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spacing w:val="-5"/>
          <w:position w:val="-1"/>
          <w:sz w:val="24"/>
          <w:szCs w:val="24"/>
          <w:u w:val="single"/>
        </w:rPr>
        <w:t>b</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1"/>
          <w:position w:val="-1"/>
          <w:sz w:val="24"/>
          <w:szCs w:val="24"/>
          <w:u w:val="single"/>
        </w:rPr>
        <w:t>r</w:t>
      </w:r>
      <w:r w:rsidRPr="00434E69">
        <w:rPr>
          <w:rFonts w:ascii="Times New Roman" w:hAnsi="Times New Roman" w:cs="Times New Roman"/>
          <w:position w:val="-1"/>
          <w:sz w:val="24"/>
          <w:szCs w:val="24"/>
          <w:u w:val="single"/>
        </w:rPr>
        <w:t xml:space="preserve">s </w:t>
      </w:r>
      <w:r w:rsidRPr="00434E69">
        <w:rPr>
          <w:rFonts w:ascii="Times New Roman" w:hAnsi="Times New Roman" w:cs="Times New Roman"/>
          <w:spacing w:val="-2"/>
          <w:position w:val="-1"/>
          <w:sz w:val="24"/>
          <w:szCs w:val="24"/>
          <w:u w:val="single"/>
        </w:rPr>
        <w:t>B</w:t>
      </w:r>
      <w:r w:rsidRPr="00434E69">
        <w:rPr>
          <w:rFonts w:ascii="Times New Roman" w:hAnsi="Times New Roman" w:cs="Times New Roman"/>
          <w:spacing w:val="-1"/>
          <w:position w:val="-1"/>
          <w:sz w:val="24"/>
          <w:szCs w:val="24"/>
          <w:u w:val="single"/>
        </w:rPr>
        <w:t>ec</w:t>
      </w:r>
      <w:r w:rsidRPr="00434E69">
        <w:rPr>
          <w:rFonts w:ascii="Times New Roman" w:hAnsi="Times New Roman" w:cs="Times New Roman"/>
          <w:spacing w:val="5"/>
          <w:position w:val="-1"/>
          <w:sz w:val="24"/>
          <w:szCs w:val="24"/>
          <w:u w:val="single"/>
        </w:rPr>
        <w:t>o</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position w:val="-1"/>
          <w:sz w:val="24"/>
          <w:szCs w:val="24"/>
          <w:u w:val="single"/>
        </w:rPr>
        <w:t>e</w:t>
      </w:r>
      <w:r w:rsidRPr="00434E69">
        <w:rPr>
          <w:rFonts w:ascii="Times New Roman" w:hAnsi="Times New Roman" w:cs="Times New Roman"/>
          <w:spacing w:val="1"/>
          <w:position w:val="-1"/>
          <w:sz w:val="24"/>
          <w:szCs w:val="24"/>
          <w:u w:val="single"/>
        </w:rPr>
        <w:t xml:space="preserve"> </w:t>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spacing w:val="-5"/>
          <w:position w:val="-1"/>
          <w:sz w:val="24"/>
          <w:szCs w:val="24"/>
          <w:u w:val="single"/>
        </w:rPr>
        <w:t>b</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1"/>
          <w:position w:val="-1"/>
          <w:sz w:val="24"/>
          <w:szCs w:val="24"/>
          <w:u w:val="single"/>
        </w:rPr>
        <w:t>r</w:t>
      </w:r>
      <w:r w:rsidRPr="00434E69">
        <w:rPr>
          <w:rFonts w:ascii="Times New Roman" w:hAnsi="Times New Roman" w:cs="Times New Roman"/>
          <w:position w:val="-1"/>
          <w:sz w:val="24"/>
          <w:szCs w:val="24"/>
          <w:u w:val="single"/>
        </w:rPr>
        <w:t>s</w:t>
      </w:r>
    </w:p>
    <w:p w:rsidR="002D6115" w:rsidRPr="00434E69" w:rsidRDefault="002D6115">
      <w:pPr>
        <w:widowControl w:val="0"/>
        <w:autoSpaceDE w:val="0"/>
        <w:autoSpaceDN w:val="0"/>
        <w:adjustRightInd w:val="0"/>
        <w:spacing w:before="4" w:after="0" w:line="120" w:lineRule="exact"/>
        <w:rPr>
          <w:rFonts w:ascii="Times New Roman" w:hAnsi="Times New Roman" w:cs="Times New Roman"/>
          <w:sz w:val="12"/>
          <w:szCs w:val="12"/>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before="29" w:after="0" w:line="240" w:lineRule="auto"/>
        <w:ind w:left="112" w:right="-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t>
      </w:r>
      <w:r w:rsidRPr="00434E69">
        <w:rPr>
          <w:rFonts w:ascii="Times New Roman" w:hAnsi="Times New Roman" w:cs="Times New Roman"/>
          <w:spacing w:val="29"/>
          <w:sz w:val="24"/>
          <w:szCs w:val="24"/>
        </w:rPr>
        <w:t xml:space="preserve"> </w:t>
      </w:r>
      <w:r w:rsidRPr="00434E69">
        <w:rPr>
          <w:rFonts w:ascii="Times New Roman" w:hAnsi="Times New Roman" w:cs="Times New Roman"/>
          <w:spacing w:val="1"/>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1"/>
          <w:sz w:val="24"/>
          <w:szCs w:val="24"/>
          <w:u w:val="single"/>
        </w:rPr>
        <w:t>S</w:t>
      </w:r>
      <w:r w:rsidRPr="00434E69">
        <w:rPr>
          <w:rFonts w:ascii="Times New Roman" w:hAnsi="Times New Roman" w:cs="Times New Roman"/>
          <w:spacing w:val="2"/>
          <w:sz w:val="24"/>
          <w:szCs w:val="24"/>
          <w:u w:val="single"/>
        </w:rPr>
        <w:t>p</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T</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p>
    <w:p w:rsidR="002D6115" w:rsidRPr="00434E69" w:rsidRDefault="00CF6569">
      <w:pPr>
        <w:widowControl w:val="0"/>
        <w:autoSpaceDE w:val="0"/>
        <w:autoSpaceDN w:val="0"/>
        <w:adjustRightInd w:val="0"/>
        <w:spacing w:before="7" w:after="0" w:line="246" w:lineRule="auto"/>
        <w:ind w:left="833" w:right="49"/>
        <w:rPr>
          <w:rFonts w:ascii="Times New Roman" w:hAnsi="Times New Roman" w:cs="Times New Roman"/>
          <w:sz w:val="24"/>
          <w:szCs w:val="24"/>
        </w:rPr>
      </w:pPr>
      <w:r w:rsidRPr="00434E69">
        <w:rPr>
          <w:rFonts w:ascii="Times New Roman" w:hAnsi="Times New Roman" w:cs="Times New Roman"/>
          <w:spacing w:val="1"/>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s 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acce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9"/>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oo</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m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 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t</w:t>
      </w:r>
      <w:r w:rsidRPr="00434E69">
        <w:rPr>
          <w:rFonts w:ascii="Times New Roman" w:hAnsi="Times New Roman" w:cs="Times New Roman"/>
          <w:spacing w:val="18"/>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151" w:hanging="720"/>
        <w:jc w:val="both"/>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w:t>
      </w:r>
      <w:r w:rsidRPr="00434E69">
        <w:rPr>
          <w:rFonts w:ascii="Times New Roman" w:hAnsi="Times New Roman" w:cs="Times New Roman"/>
          <w:spacing w:val="20"/>
          <w:sz w:val="24"/>
          <w:szCs w:val="24"/>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pacing w:val="-8"/>
          <w:sz w:val="24"/>
          <w:szCs w:val="24"/>
          <w:u w:val="single"/>
        </w:rPr>
        <w:t>ff</w:t>
      </w:r>
      <w:r w:rsidRPr="00434E69">
        <w:rPr>
          <w:rFonts w:ascii="Times New Roman" w:hAnsi="Times New Roman" w:cs="Times New Roman"/>
          <w:spacing w:val="-9"/>
          <w:sz w:val="24"/>
          <w:szCs w:val="24"/>
          <w:u w:val="single"/>
        </w:rPr>
        <w:t>ili</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s w</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 xml:space="preserve">l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5"/>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o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301"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del w:id="35" w:author="Bob" w:date="2015-03-02T14:37:00Z">
        <w:r w:rsidRPr="00434E69" w:rsidDel="003C001A">
          <w:rPr>
            <w:rFonts w:ascii="Times New Roman" w:hAnsi="Times New Roman" w:cs="Times New Roman"/>
            <w:spacing w:val="4"/>
            <w:sz w:val="24"/>
            <w:szCs w:val="24"/>
          </w:rPr>
          <w:delText xml:space="preserve"> </w:delText>
        </w:r>
      </w:del>
      <w:r w:rsidRPr="00434E69">
        <w:rPr>
          <w:rFonts w:ascii="Times New Roman" w:hAnsi="Times New Roman" w:cs="Times New Roman"/>
          <w:spacing w:val="-1"/>
          <w:sz w:val="24"/>
          <w:szCs w:val="24"/>
        </w:rPr>
        <w:t>c</w:t>
      </w:r>
      <w:r w:rsidRPr="00434E69">
        <w:rPr>
          <w:rFonts w:ascii="Times New Roman" w:hAnsi="Times New Roman" w:cs="Times New Roman"/>
          <w:sz w:val="24"/>
          <w:szCs w:val="24"/>
        </w:rPr>
        <w:t>)</w:t>
      </w:r>
      <w:r w:rsidRPr="00434E69">
        <w:rPr>
          <w:rFonts w:ascii="Times New Roman" w:hAnsi="Times New Roman" w:cs="Times New Roman"/>
          <w:spacing w:val="-33"/>
          <w:sz w:val="24"/>
          <w:szCs w:val="24"/>
        </w:rPr>
        <w:t xml:space="preserve"> </w:t>
      </w:r>
      <w:r w:rsidRPr="00434E69">
        <w:rPr>
          <w:rFonts w:ascii="Times New Roman" w:hAnsi="Times New Roman" w:cs="Times New Roman"/>
          <w:sz w:val="24"/>
          <w:szCs w:val="24"/>
          <w:u w:val="single"/>
        </w:rPr>
        <w:t>H</w:t>
      </w:r>
      <w:r w:rsidRPr="00434E69">
        <w:rPr>
          <w:rFonts w:ascii="Times New Roman" w:hAnsi="Times New Roman" w:cs="Times New Roman"/>
          <w:spacing w:val="4"/>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a</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y</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N</w:t>
      </w:r>
      <w:r w:rsidRPr="00434E69">
        <w:rPr>
          <w:rFonts w:ascii="Times New Roman" w:hAnsi="Times New Roman" w:cs="Times New Roman"/>
          <w:spacing w:val="4"/>
          <w:sz w:val="24"/>
          <w:szCs w:val="24"/>
        </w:rPr>
        <w:t>o</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H</w:t>
      </w:r>
      <w:r w:rsidRPr="00434E69">
        <w:rPr>
          <w:rFonts w:ascii="Times New Roman" w:hAnsi="Times New Roman" w:cs="Times New Roman"/>
          <w:spacing w:val="4"/>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 du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w:t>
      </w:r>
      <w:r w:rsidRPr="00434E69">
        <w:rPr>
          <w:rFonts w:ascii="Times New Roman" w:hAnsi="Times New Roman" w:cs="Times New Roman"/>
          <w:spacing w:val="7"/>
          <w:sz w:val="24"/>
          <w:szCs w:val="24"/>
        </w:rPr>
        <w:t>o</w:t>
      </w:r>
      <w:r w:rsidRPr="00434E69">
        <w:rPr>
          <w:rFonts w:ascii="Times New Roman" w:hAnsi="Times New Roman" w:cs="Times New Roman"/>
          <w:spacing w:val="2"/>
          <w:sz w:val="24"/>
          <w:szCs w:val="24"/>
        </w:rPr>
        <w:t>-</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ds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2/3)</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8" w:after="0" w:line="190" w:lineRule="exact"/>
        <w:rPr>
          <w:rFonts w:ascii="Times New Roman" w:hAnsi="Times New Roman" w:cs="Times New Roman"/>
          <w:sz w:val="19"/>
          <w:szCs w:val="19"/>
        </w:rPr>
      </w:pPr>
    </w:p>
    <w:p w:rsidR="003C001A" w:rsidRPr="00434E69" w:rsidRDefault="003C001A" w:rsidP="003C001A">
      <w:pPr>
        <w:widowControl w:val="0"/>
        <w:autoSpaceDE w:val="0"/>
        <w:autoSpaceDN w:val="0"/>
        <w:adjustRightInd w:val="0"/>
        <w:spacing w:after="0" w:line="246" w:lineRule="auto"/>
        <w:ind w:left="833" w:right="301" w:hanging="720"/>
        <w:rPr>
          <w:ins w:id="36" w:author="Bob" w:date="2015-03-02T14:37:00Z"/>
          <w:rFonts w:ascii="Times New Roman" w:hAnsi="Times New Roman" w:cs="Times New Roman"/>
          <w:sz w:val="24"/>
          <w:szCs w:val="24"/>
        </w:rPr>
      </w:pPr>
      <w:ins w:id="37" w:author="Bob" w:date="2015-03-02T14:37:00Z">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d</w:t>
        </w:r>
        <w:r w:rsidRPr="00434E69">
          <w:rPr>
            <w:rFonts w:ascii="Times New Roman" w:hAnsi="Times New Roman" w:cs="Times New Roman"/>
            <w:sz w:val="24"/>
            <w:szCs w:val="24"/>
          </w:rPr>
          <w:t>)</w:t>
        </w:r>
        <w:r w:rsidRPr="00434E69">
          <w:rPr>
            <w:rFonts w:ascii="Times New Roman" w:hAnsi="Times New Roman" w:cs="Times New Roman"/>
            <w:spacing w:val="-33"/>
            <w:sz w:val="24"/>
            <w:szCs w:val="24"/>
          </w:rPr>
          <w:t xml:space="preserve"> </w:t>
        </w:r>
        <w:r w:rsidRPr="00434E69">
          <w:rPr>
            <w:rFonts w:ascii="Times New Roman" w:hAnsi="Times New Roman" w:cs="Times New Roman"/>
            <w:spacing w:val="-7"/>
            <w:sz w:val="24"/>
            <w:szCs w:val="24"/>
            <w:u w:val="single"/>
          </w:rPr>
          <w:t xml:space="preserve"> </w:t>
        </w:r>
      </w:ins>
      <w:ins w:id="38" w:author="Bob" w:date="2015-03-02T14:38:00Z">
        <w:r w:rsidRPr="00434E69">
          <w:rPr>
            <w:rFonts w:ascii="Times New Roman" w:hAnsi="Times New Roman" w:cs="Times New Roman"/>
            <w:spacing w:val="-2"/>
            <w:sz w:val="24"/>
            <w:szCs w:val="24"/>
            <w:u w:val="single"/>
          </w:rPr>
          <w:t>Emeritus Members</w:t>
        </w:r>
      </w:ins>
      <w:ins w:id="39" w:author="Bob" w:date="2015-03-02T14:37:00Z">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In order to qualify for this category, members should have had an institutional or affiliate membership for a minimum of seven (7) years, and have ceased their scientific or medical occupation for which they receive remuneration (i.e., income based on professional services has ceased or is less than 10% of full-time occupational income).</w:t>
        </w:r>
        <w:r w:rsidRPr="00434E69">
          <w:rPr>
            <w:rFonts w:ascii="Times New Roman" w:hAnsi="Times New Roman" w:cs="Times New Roman"/>
            <w:sz w:val="24"/>
            <w:szCs w:val="24"/>
          </w:rPr>
          <w:t>.</w:t>
        </w:r>
      </w:ins>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71" w:lineRule="exact"/>
        <w:ind w:left="112" w:right="-20"/>
        <w:rPr>
          <w:rFonts w:ascii="Times New Roman" w:hAnsi="Times New Roman" w:cs="Times New Roman"/>
          <w:sz w:val="24"/>
          <w:szCs w:val="24"/>
        </w:rPr>
      </w:pPr>
      <w:r w:rsidRPr="00434E69">
        <w:rPr>
          <w:rFonts w:ascii="Times New Roman" w:hAnsi="Times New Roman" w:cs="Times New Roman"/>
          <w:position w:val="-1"/>
          <w:sz w:val="24"/>
          <w:szCs w:val="24"/>
        </w:rPr>
        <w:t>3</w:t>
      </w:r>
      <w:r w:rsidRPr="00434E69">
        <w:rPr>
          <w:rFonts w:ascii="Times New Roman" w:hAnsi="Times New Roman" w:cs="Times New Roman"/>
          <w:spacing w:val="2"/>
          <w:position w:val="-1"/>
          <w:sz w:val="24"/>
          <w:szCs w:val="24"/>
        </w:rPr>
        <w:t>.</w:t>
      </w:r>
      <w:r w:rsidRPr="00434E69">
        <w:rPr>
          <w:rFonts w:ascii="Times New Roman" w:hAnsi="Times New Roman" w:cs="Times New Roman"/>
          <w:position w:val="-1"/>
          <w:sz w:val="24"/>
          <w:szCs w:val="24"/>
        </w:rPr>
        <w:t>4</w:t>
      </w:r>
      <w:r w:rsidRPr="00434E69">
        <w:rPr>
          <w:rFonts w:ascii="Times New Roman" w:hAnsi="Times New Roman" w:cs="Times New Roman"/>
          <w:position w:val="-1"/>
          <w:sz w:val="24"/>
          <w:szCs w:val="24"/>
        </w:rPr>
        <w:tab/>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ee</w:t>
      </w:r>
      <w:r w:rsidRPr="00434E69">
        <w:rPr>
          <w:rFonts w:ascii="Times New Roman" w:hAnsi="Times New Roman" w:cs="Times New Roman"/>
          <w:spacing w:val="5"/>
          <w:position w:val="-1"/>
          <w:sz w:val="24"/>
          <w:szCs w:val="24"/>
          <w:u w:val="single"/>
        </w:rPr>
        <w:t>t</w:t>
      </w:r>
      <w:r w:rsidRPr="00434E69">
        <w:rPr>
          <w:rFonts w:ascii="Times New Roman" w:hAnsi="Times New Roman" w:cs="Times New Roman"/>
          <w:spacing w:val="-9"/>
          <w:position w:val="-1"/>
          <w:sz w:val="24"/>
          <w:szCs w:val="24"/>
          <w:u w:val="single"/>
        </w:rPr>
        <w:t>i</w:t>
      </w:r>
      <w:r w:rsidRPr="00434E69">
        <w:rPr>
          <w:rFonts w:ascii="Times New Roman" w:hAnsi="Times New Roman" w:cs="Times New Roman"/>
          <w:spacing w:val="-5"/>
          <w:position w:val="-1"/>
          <w:sz w:val="24"/>
          <w:szCs w:val="24"/>
          <w:u w:val="single"/>
        </w:rPr>
        <w:t>n</w:t>
      </w:r>
      <w:r w:rsidRPr="00434E69">
        <w:rPr>
          <w:rFonts w:ascii="Times New Roman" w:hAnsi="Times New Roman" w:cs="Times New Roman"/>
          <w:position w:val="-1"/>
          <w:sz w:val="24"/>
          <w:szCs w:val="24"/>
          <w:u w:val="single"/>
        </w:rPr>
        <w:t xml:space="preserve">gs </w:t>
      </w:r>
      <w:r w:rsidRPr="00434E69">
        <w:rPr>
          <w:rFonts w:ascii="Times New Roman" w:hAnsi="Times New Roman" w:cs="Times New Roman"/>
          <w:spacing w:val="5"/>
          <w:position w:val="-1"/>
          <w:sz w:val="24"/>
          <w:szCs w:val="24"/>
          <w:u w:val="single"/>
        </w:rPr>
        <w:t>o</w:t>
      </w:r>
      <w:r w:rsidRPr="00434E69">
        <w:rPr>
          <w:rFonts w:ascii="Times New Roman" w:hAnsi="Times New Roman" w:cs="Times New Roman"/>
          <w:position w:val="-1"/>
          <w:sz w:val="24"/>
          <w:szCs w:val="24"/>
          <w:u w:val="single"/>
        </w:rPr>
        <w:t>f</w:t>
      </w:r>
      <w:r w:rsidRPr="00434E69">
        <w:rPr>
          <w:rFonts w:ascii="Times New Roman" w:hAnsi="Times New Roman" w:cs="Times New Roman"/>
          <w:spacing w:val="-6"/>
          <w:position w:val="-1"/>
          <w:sz w:val="24"/>
          <w:szCs w:val="24"/>
          <w:u w:val="single"/>
        </w:rPr>
        <w:t xml:space="preserve"> </w:t>
      </w:r>
      <w:r w:rsidRPr="00434E69">
        <w:rPr>
          <w:rFonts w:ascii="Times New Roman" w:hAnsi="Times New Roman" w:cs="Times New Roman"/>
          <w:spacing w:val="-2"/>
          <w:position w:val="-1"/>
          <w:sz w:val="24"/>
          <w:szCs w:val="24"/>
          <w:u w:val="single"/>
        </w:rPr>
        <w:t>M</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9"/>
          <w:position w:val="-1"/>
          <w:sz w:val="24"/>
          <w:szCs w:val="24"/>
          <w:u w:val="single"/>
        </w:rPr>
        <w:t>m</w:t>
      </w:r>
      <w:r w:rsidRPr="00434E69">
        <w:rPr>
          <w:rFonts w:ascii="Times New Roman" w:hAnsi="Times New Roman" w:cs="Times New Roman"/>
          <w:spacing w:val="-5"/>
          <w:position w:val="-1"/>
          <w:sz w:val="24"/>
          <w:szCs w:val="24"/>
          <w:u w:val="single"/>
        </w:rPr>
        <w:t>b</w:t>
      </w:r>
      <w:r w:rsidRPr="00434E69">
        <w:rPr>
          <w:rFonts w:ascii="Times New Roman" w:hAnsi="Times New Roman" w:cs="Times New Roman"/>
          <w:spacing w:val="-1"/>
          <w:position w:val="-1"/>
          <w:sz w:val="24"/>
          <w:szCs w:val="24"/>
          <w:u w:val="single"/>
        </w:rPr>
        <w:t>e</w:t>
      </w:r>
      <w:r w:rsidRPr="00434E69">
        <w:rPr>
          <w:rFonts w:ascii="Times New Roman" w:hAnsi="Times New Roman" w:cs="Times New Roman"/>
          <w:spacing w:val="1"/>
          <w:position w:val="-1"/>
          <w:sz w:val="24"/>
          <w:szCs w:val="24"/>
          <w:u w:val="single"/>
        </w:rPr>
        <w:t>r</w:t>
      </w:r>
      <w:r w:rsidRPr="00434E69">
        <w:rPr>
          <w:rFonts w:ascii="Times New Roman" w:hAnsi="Times New Roman" w:cs="Times New Roman"/>
          <w:position w:val="-1"/>
          <w:sz w:val="24"/>
          <w:szCs w:val="24"/>
          <w:u w:val="single"/>
        </w:rPr>
        <w:t>s</w:t>
      </w:r>
    </w:p>
    <w:p w:rsidR="002D6115" w:rsidRPr="00434E69" w:rsidRDefault="002D6115">
      <w:pPr>
        <w:widowControl w:val="0"/>
        <w:autoSpaceDE w:val="0"/>
        <w:autoSpaceDN w:val="0"/>
        <w:adjustRightInd w:val="0"/>
        <w:spacing w:before="2" w:after="0" w:line="180" w:lineRule="exact"/>
        <w:rPr>
          <w:rFonts w:ascii="Times New Roman" w:hAnsi="Times New Roman" w:cs="Times New Roman"/>
          <w:sz w:val="18"/>
          <w:szCs w:val="18"/>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before="29" w:after="0" w:line="246" w:lineRule="auto"/>
        <w:ind w:left="833" w:right="143"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t>
      </w:r>
      <w:r w:rsidRPr="00434E69">
        <w:rPr>
          <w:rFonts w:ascii="Times New Roman" w:hAnsi="Times New Roman" w:cs="Times New Roman"/>
          <w:spacing w:val="29"/>
          <w:sz w:val="24"/>
          <w:szCs w:val="24"/>
        </w:rPr>
        <w:t xml:space="preserve"> </w:t>
      </w:r>
      <w:r w:rsidRPr="00434E69">
        <w:rPr>
          <w:rFonts w:ascii="Times New Roman" w:hAnsi="Times New Roman" w:cs="Times New Roman"/>
          <w:spacing w:val="2"/>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5"/>
          <w:sz w:val="24"/>
          <w:szCs w:val="24"/>
          <w:u w:val="single"/>
        </w:rPr>
        <w:t>Ann</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g</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3"/>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z w:val="24"/>
          <w:szCs w:val="24"/>
          <w:shd w:val="clear" w:color="auto" w:fill="FFFFFF" w:themeFill="background1"/>
        </w:rPr>
        <w:t>.</w:t>
      </w:r>
      <w:r w:rsidRPr="00434E69">
        <w:rPr>
          <w:rFonts w:ascii="Times New Roman" w:hAnsi="Times New Roman" w:cs="Times New Roman"/>
          <w:spacing w:val="6"/>
          <w:sz w:val="24"/>
          <w:szCs w:val="24"/>
          <w:shd w:val="clear" w:color="auto" w:fill="FFFFFF" w:themeFill="background1"/>
        </w:rPr>
        <w:t xml:space="preserve"> </w:t>
      </w:r>
      <w:r w:rsidRPr="00434E69">
        <w:rPr>
          <w:rFonts w:ascii="Times New Roman" w:hAnsi="Times New Roman" w:cs="Times New Roman"/>
          <w:spacing w:val="2"/>
          <w:sz w:val="24"/>
          <w:szCs w:val="24"/>
          <w:shd w:val="clear" w:color="auto" w:fill="FFFFFF" w:themeFill="background1"/>
        </w:rPr>
        <w:t>T</w:t>
      </w:r>
      <w:r w:rsidR="002D6115" w:rsidRPr="00434E69">
        <w:rPr>
          <w:rFonts w:ascii="Times New Roman" w:hAnsi="Times New Roman" w:cs="Times New Roman"/>
          <w:spacing w:val="-5"/>
          <w:sz w:val="24"/>
          <w:szCs w:val="24"/>
          <w:shd w:val="clear" w:color="auto" w:fill="FFFFFF" w:themeFill="background1"/>
        </w:rPr>
        <w:t>h</w:t>
      </w:r>
      <w:r w:rsidR="002D6115" w:rsidRPr="00434E69">
        <w:rPr>
          <w:rFonts w:ascii="Times New Roman" w:hAnsi="Times New Roman" w:cs="Times New Roman"/>
          <w:spacing w:val="-9"/>
          <w:sz w:val="24"/>
          <w:szCs w:val="24"/>
          <w:shd w:val="clear" w:color="auto" w:fill="FFFFFF" w:themeFill="background1"/>
        </w:rPr>
        <w:t>i</w:t>
      </w:r>
      <w:r w:rsidR="002D6115" w:rsidRPr="00434E69">
        <w:rPr>
          <w:rFonts w:ascii="Times New Roman" w:hAnsi="Times New Roman" w:cs="Times New Roman"/>
          <w:sz w:val="24"/>
          <w:szCs w:val="24"/>
          <w:shd w:val="clear" w:color="auto" w:fill="FFFFFF" w:themeFill="background1"/>
        </w:rPr>
        <w:t xml:space="preserve">s </w:t>
      </w:r>
      <w:r w:rsidR="002D6115" w:rsidRPr="00434E69">
        <w:rPr>
          <w:rFonts w:ascii="Times New Roman" w:hAnsi="Times New Roman" w:cs="Times New Roman"/>
          <w:spacing w:val="-9"/>
          <w:sz w:val="24"/>
          <w:szCs w:val="24"/>
          <w:shd w:val="clear" w:color="auto" w:fill="FFFFFF" w:themeFill="background1"/>
        </w:rPr>
        <w:t>m</w:t>
      </w:r>
      <w:r w:rsidR="002D6115" w:rsidRPr="00434E69">
        <w:rPr>
          <w:rFonts w:ascii="Times New Roman" w:hAnsi="Times New Roman" w:cs="Times New Roman"/>
          <w:spacing w:val="-1"/>
          <w:sz w:val="24"/>
          <w:szCs w:val="24"/>
          <w:shd w:val="clear" w:color="auto" w:fill="FFFFFF" w:themeFill="background1"/>
        </w:rPr>
        <w:t>ee</w:t>
      </w:r>
      <w:r w:rsidR="002D6115" w:rsidRPr="00434E69">
        <w:rPr>
          <w:rFonts w:ascii="Times New Roman" w:hAnsi="Times New Roman" w:cs="Times New Roman"/>
          <w:spacing w:val="5"/>
          <w:sz w:val="24"/>
          <w:szCs w:val="24"/>
          <w:shd w:val="clear" w:color="auto" w:fill="FFFFFF" w:themeFill="background1"/>
        </w:rPr>
        <w:t>t</w:t>
      </w:r>
      <w:r w:rsidR="002D6115" w:rsidRPr="00434E69">
        <w:rPr>
          <w:rFonts w:ascii="Times New Roman" w:hAnsi="Times New Roman" w:cs="Times New Roman"/>
          <w:spacing w:val="-9"/>
          <w:sz w:val="24"/>
          <w:szCs w:val="24"/>
          <w:shd w:val="clear" w:color="auto" w:fill="FFFFFF" w:themeFill="background1"/>
        </w:rPr>
        <w:t>i</w:t>
      </w:r>
      <w:r w:rsidR="002D6115" w:rsidRPr="00434E69">
        <w:rPr>
          <w:rFonts w:ascii="Times New Roman" w:hAnsi="Times New Roman" w:cs="Times New Roman"/>
          <w:spacing w:val="-5"/>
          <w:sz w:val="24"/>
          <w:szCs w:val="24"/>
          <w:shd w:val="clear" w:color="auto" w:fill="FFFFFF" w:themeFill="background1"/>
        </w:rPr>
        <w:t>n</w:t>
      </w:r>
      <w:r w:rsidR="002D6115" w:rsidRPr="00434E69">
        <w:rPr>
          <w:rFonts w:ascii="Times New Roman" w:hAnsi="Times New Roman" w:cs="Times New Roman"/>
          <w:sz w:val="24"/>
          <w:szCs w:val="24"/>
          <w:shd w:val="clear" w:color="auto" w:fill="FFFFFF" w:themeFill="background1"/>
        </w:rPr>
        <w:t>g</w:t>
      </w:r>
      <w:r w:rsidR="002D6115" w:rsidRPr="00434E69">
        <w:rPr>
          <w:rFonts w:ascii="Times New Roman" w:hAnsi="Times New Roman" w:cs="Times New Roman"/>
          <w:spacing w:val="2"/>
          <w:sz w:val="24"/>
          <w:szCs w:val="24"/>
          <w:shd w:val="clear" w:color="auto" w:fill="FFFFFF" w:themeFill="background1"/>
        </w:rPr>
        <w:t xml:space="preserve"> </w:t>
      </w:r>
      <w:r w:rsidR="002D6115" w:rsidRPr="00434E69">
        <w:rPr>
          <w:rFonts w:ascii="Times New Roman" w:hAnsi="Times New Roman" w:cs="Times New Roman"/>
          <w:spacing w:val="-2"/>
          <w:sz w:val="24"/>
          <w:szCs w:val="24"/>
          <w:shd w:val="clear" w:color="auto" w:fill="FFFFFF" w:themeFill="background1"/>
        </w:rPr>
        <w:t>s</w:t>
      </w:r>
      <w:r w:rsidR="002D6115" w:rsidRPr="00434E69">
        <w:rPr>
          <w:rFonts w:ascii="Times New Roman" w:hAnsi="Times New Roman" w:cs="Times New Roman"/>
          <w:spacing w:val="-5"/>
          <w:sz w:val="24"/>
          <w:szCs w:val="24"/>
          <w:shd w:val="clear" w:color="auto" w:fill="FFFFFF" w:themeFill="background1"/>
        </w:rPr>
        <w:t>h</w:t>
      </w:r>
      <w:r w:rsidR="002D6115" w:rsidRPr="00434E69">
        <w:rPr>
          <w:rFonts w:ascii="Times New Roman" w:hAnsi="Times New Roman" w:cs="Times New Roman"/>
          <w:spacing w:val="-1"/>
          <w:sz w:val="24"/>
          <w:szCs w:val="24"/>
          <w:shd w:val="clear" w:color="auto" w:fill="FFFFFF" w:themeFill="background1"/>
        </w:rPr>
        <w:t>a</w:t>
      </w:r>
      <w:r w:rsidR="002D6115" w:rsidRPr="00434E69">
        <w:rPr>
          <w:rFonts w:ascii="Times New Roman" w:hAnsi="Times New Roman" w:cs="Times New Roman"/>
          <w:spacing w:val="-9"/>
          <w:sz w:val="24"/>
          <w:szCs w:val="24"/>
          <w:shd w:val="clear" w:color="auto" w:fill="FFFFFF" w:themeFill="background1"/>
        </w:rPr>
        <w:t>l</w:t>
      </w:r>
      <w:r w:rsidR="002D6115" w:rsidRPr="00434E69">
        <w:rPr>
          <w:rFonts w:ascii="Times New Roman" w:hAnsi="Times New Roman" w:cs="Times New Roman"/>
          <w:sz w:val="24"/>
          <w:szCs w:val="24"/>
          <w:shd w:val="clear" w:color="auto" w:fill="FFFFFF" w:themeFill="background1"/>
        </w:rPr>
        <w:t>l</w:t>
      </w:r>
      <w:r w:rsidRPr="00434E69">
        <w:rPr>
          <w:rFonts w:ascii="Times New Roman" w:hAnsi="Times New Roman" w:cs="Times New Roman"/>
          <w:sz w:val="24"/>
          <w:szCs w:val="24"/>
          <w:shd w:val="clear" w:color="auto" w:fill="FFFFFF" w:themeFill="background1"/>
        </w:rPr>
        <w:t xml:space="preserve"> </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c</w:t>
      </w:r>
      <w:r w:rsidRPr="00434E69">
        <w:rPr>
          <w:rFonts w:ascii="Times New Roman" w:hAnsi="Times New Roman" w:cs="Times New Roman"/>
          <w:spacing w:val="-9"/>
          <w:sz w:val="24"/>
          <w:szCs w:val="24"/>
          <w:shd w:val="clear" w:color="auto" w:fill="FFFFFF" w:themeFill="background1"/>
        </w:rPr>
        <w:t>l</w:t>
      </w:r>
      <w:r w:rsidRPr="00434E69">
        <w:rPr>
          <w:rFonts w:ascii="Times New Roman" w:hAnsi="Times New Roman" w:cs="Times New Roman"/>
          <w:sz w:val="24"/>
          <w:szCs w:val="24"/>
          <w:shd w:val="clear" w:color="auto" w:fill="FFFFFF" w:themeFill="background1"/>
        </w:rPr>
        <w:t>ude</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z w:val="24"/>
          <w:szCs w:val="24"/>
          <w:shd w:val="clear" w:color="auto" w:fill="FFFFFF" w:themeFill="background1"/>
        </w:rPr>
        <w:t>a</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pacing w:val="-5"/>
          <w:sz w:val="24"/>
          <w:szCs w:val="24"/>
          <w:shd w:val="clear" w:color="auto" w:fill="FFFFFF" w:themeFill="background1"/>
        </w:rPr>
        <w:t>b</w:t>
      </w:r>
      <w:r w:rsidRPr="00434E69">
        <w:rPr>
          <w:rFonts w:ascii="Times New Roman" w:hAnsi="Times New Roman" w:cs="Times New Roman"/>
          <w:sz w:val="24"/>
          <w:szCs w:val="24"/>
          <w:shd w:val="clear" w:color="auto" w:fill="FFFFFF" w:themeFill="background1"/>
        </w:rPr>
        <w:t>u</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z w:val="24"/>
          <w:szCs w:val="24"/>
          <w:shd w:val="clear" w:color="auto" w:fill="FFFFFF" w:themeFill="background1"/>
        </w:rPr>
        <w:t xml:space="preserve">s </w:t>
      </w:r>
      <w:r w:rsidRPr="00434E69">
        <w:rPr>
          <w:rFonts w:ascii="Times New Roman" w:hAnsi="Times New Roman" w:cs="Times New Roman"/>
          <w:spacing w:val="-9"/>
          <w:sz w:val="24"/>
          <w:szCs w:val="24"/>
          <w:shd w:val="clear" w:color="auto" w:fill="FFFFFF" w:themeFill="background1"/>
        </w:rPr>
        <w:t>m</w:t>
      </w:r>
      <w:r w:rsidRPr="00434E69">
        <w:rPr>
          <w:rFonts w:ascii="Times New Roman" w:hAnsi="Times New Roman" w:cs="Times New Roman"/>
          <w:spacing w:val="-1"/>
          <w:sz w:val="24"/>
          <w:szCs w:val="24"/>
          <w:shd w:val="clear" w:color="auto" w:fill="FFFFFF" w:themeFill="background1"/>
        </w:rPr>
        <w:t>ee</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z w:val="24"/>
          <w:szCs w:val="24"/>
          <w:shd w:val="clear" w:color="auto" w:fill="FFFFFF" w:themeFill="background1"/>
        </w:rPr>
        <w:t>g</w:t>
      </w:r>
      <w:r w:rsidRPr="00434E69">
        <w:rPr>
          <w:rFonts w:ascii="Times New Roman" w:hAnsi="Times New Roman" w:cs="Times New Roman"/>
          <w:spacing w:val="2"/>
          <w:sz w:val="24"/>
          <w:szCs w:val="24"/>
          <w:shd w:val="clear" w:color="auto" w:fill="FFFFFF" w:themeFill="background1"/>
        </w:rPr>
        <w:t xml:space="preserve"> </w:t>
      </w:r>
      <w:r w:rsidRPr="00434E69">
        <w:rPr>
          <w:rFonts w:ascii="Times New Roman" w:hAnsi="Times New Roman" w:cs="Times New Roman"/>
          <w:spacing w:val="-8"/>
          <w:sz w:val="24"/>
          <w:szCs w:val="24"/>
          <w:shd w:val="clear" w:color="auto" w:fill="FFFFFF" w:themeFill="background1"/>
        </w:rPr>
        <w:t>f</w:t>
      </w:r>
      <w:r w:rsidRPr="00434E69">
        <w:rPr>
          <w:rFonts w:ascii="Times New Roman" w:hAnsi="Times New Roman" w:cs="Times New Roman"/>
          <w:spacing w:val="5"/>
          <w:sz w:val="24"/>
          <w:szCs w:val="24"/>
          <w:shd w:val="clear" w:color="auto" w:fill="FFFFFF" w:themeFill="background1"/>
        </w:rPr>
        <w:t>o</w:t>
      </w:r>
      <w:r w:rsidRPr="00434E69">
        <w:rPr>
          <w:rFonts w:ascii="Times New Roman" w:hAnsi="Times New Roman" w:cs="Times New Roman"/>
          <w:sz w:val="24"/>
          <w:szCs w:val="24"/>
          <w:shd w:val="clear" w:color="auto" w:fill="FFFFFF" w:themeFill="background1"/>
        </w:rPr>
        <w:t>r</w:t>
      </w:r>
      <w:r w:rsidRPr="00434E69">
        <w:rPr>
          <w:rFonts w:ascii="Times New Roman" w:hAnsi="Times New Roman" w:cs="Times New Roman"/>
          <w:spacing w:val="4"/>
          <w:sz w:val="24"/>
          <w:szCs w:val="24"/>
          <w:shd w:val="clear" w:color="auto" w:fill="FFFFFF" w:themeFill="background1"/>
        </w:rPr>
        <w:t xml:space="preserve"> </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5"/>
          <w:sz w:val="24"/>
          <w:szCs w:val="24"/>
          <w:shd w:val="clear" w:color="auto" w:fill="FFFFFF" w:themeFill="background1"/>
        </w:rPr>
        <w:t>h</w:t>
      </w:r>
      <w:r w:rsidRPr="00434E69">
        <w:rPr>
          <w:rFonts w:ascii="Times New Roman" w:hAnsi="Times New Roman" w:cs="Times New Roman"/>
          <w:sz w:val="24"/>
          <w:szCs w:val="24"/>
          <w:shd w:val="clear" w:color="auto" w:fill="FFFFFF" w:themeFill="background1"/>
        </w:rPr>
        <w:t>e</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pacing w:val="-9"/>
          <w:sz w:val="24"/>
          <w:szCs w:val="24"/>
          <w:shd w:val="clear" w:color="auto" w:fill="FFFFFF" w:themeFill="background1"/>
        </w:rPr>
        <w:t>m</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pacing w:val="-9"/>
          <w:sz w:val="24"/>
          <w:szCs w:val="24"/>
          <w:shd w:val="clear" w:color="auto" w:fill="FFFFFF" w:themeFill="background1"/>
        </w:rPr>
        <w:t>m</w:t>
      </w:r>
      <w:r w:rsidRPr="00434E69">
        <w:rPr>
          <w:rFonts w:ascii="Times New Roman" w:hAnsi="Times New Roman" w:cs="Times New Roman"/>
          <w:spacing w:val="-5"/>
          <w:sz w:val="24"/>
          <w:szCs w:val="24"/>
          <w:shd w:val="clear" w:color="auto" w:fill="FFFFFF" w:themeFill="background1"/>
        </w:rPr>
        <w:t>b</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pacing w:val="1"/>
          <w:sz w:val="24"/>
          <w:szCs w:val="24"/>
          <w:shd w:val="clear" w:color="auto" w:fill="FFFFFF" w:themeFill="background1"/>
        </w:rPr>
        <w:t>r</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pacing w:val="-5"/>
          <w:sz w:val="24"/>
          <w:szCs w:val="24"/>
          <w:shd w:val="clear" w:color="auto" w:fill="FFFFFF" w:themeFill="background1"/>
        </w:rPr>
        <w:t>h</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z w:val="24"/>
          <w:szCs w:val="24"/>
          <w:shd w:val="clear" w:color="auto" w:fill="FFFFFF" w:themeFill="background1"/>
        </w:rPr>
        <w:t>p</w:t>
      </w:r>
      <w:r w:rsidRPr="00434E69">
        <w:rPr>
          <w:rFonts w:ascii="Times New Roman" w:hAnsi="Times New Roman" w:cs="Times New Roman"/>
          <w:spacing w:val="2"/>
          <w:sz w:val="24"/>
          <w:szCs w:val="24"/>
          <w:shd w:val="clear" w:color="auto" w:fill="FFFFFF" w:themeFill="background1"/>
        </w:rPr>
        <w:t xml:space="preserve"> </w:t>
      </w:r>
      <w:r w:rsidRPr="00434E69">
        <w:rPr>
          <w:rFonts w:ascii="Times New Roman" w:hAnsi="Times New Roman" w:cs="Times New Roman"/>
          <w:spacing w:val="-1"/>
          <w:sz w:val="24"/>
          <w:szCs w:val="24"/>
          <w:shd w:val="clear" w:color="auto" w:fill="FFFFFF" w:themeFill="background1"/>
        </w:rPr>
        <w:t>a</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z w:val="24"/>
          <w:szCs w:val="24"/>
          <w:shd w:val="clear" w:color="auto" w:fill="FFFFFF" w:themeFill="background1"/>
        </w:rPr>
        <w:t>d</w:t>
      </w:r>
      <w:r w:rsidRPr="00434E69">
        <w:rPr>
          <w:rFonts w:ascii="Times New Roman" w:hAnsi="Times New Roman" w:cs="Times New Roman"/>
          <w:spacing w:val="2"/>
          <w:sz w:val="24"/>
          <w:szCs w:val="24"/>
          <w:shd w:val="clear" w:color="auto" w:fill="FFFFFF" w:themeFill="background1"/>
        </w:rPr>
        <w:t xml:space="preserve"> </w:t>
      </w:r>
      <w:r w:rsidRPr="00434E69">
        <w:rPr>
          <w:rFonts w:ascii="Times New Roman" w:hAnsi="Times New Roman" w:cs="Times New Roman"/>
          <w:spacing w:val="5"/>
          <w:sz w:val="24"/>
          <w:szCs w:val="24"/>
          <w:shd w:val="clear" w:color="auto" w:fill="FFFFFF" w:themeFill="background1"/>
        </w:rPr>
        <w:t>ot</w:t>
      </w:r>
      <w:r w:rsidRPr="00434E69">
        <w:rPr>
          <w:rFonts w:ascii="Times New Roman" w:hAnsi="Times New Roman" w:cs="Times New Roman"/>
          <w:spacing w:val="-5"/>
          <w:sz w:val="24"/>
          <w:szCs w:val="24"/>
          <w:shd w:val="clear" w:color="auto" w:fill="FFFFFF" w:themeFill="background1"/>
        </w:rPr>
        <w:t>h</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z w:val="24"/>
          <w:szCs w:val="24"/>
          <w:shd w:val="clear" w:color="auto" w:fill="FFFFFF" w:themeFill="background1"/>
        </w:rPr>
        <w:t>r</w:t>
      </w:r>
      <w:r w:rsidRPr="00434E69">
        <w:rPr>
          <w:rFonts w:ascii="Times New Roman" w:hAnsi="Times New Roman" w:cs="Times New Roman"/>
          <w:spacing w:val="4"/>
          <w:sz w:val="24"/>
          <w:szCs w:val="24"/>
          <w:shd w:val="clear" w:color="auto" w:fill="FFFFFF" w:themeFill="background1"/>
        </w:rPr>
        <w:t xml:space="preserve"> </w:t>
      </w:r>
      <w:r w:rsidRPr="00434E69">
        <w:rPr>
          <w:rFonts w:ascii="Times New Roman" w:hAnsi="Times New Roman" w:cs="Times New Roman"/>
          <w:spacing w:val="-2"/>
          <w:sz w:val="24"/>
          <w:szCs w:val="24"/>
          <w:shd w:val="clear" w:color="auto" w:fill="FFFFFF" w:themeFill="background1"/>
        </w:rPr>
        <w:t>s</w:t>
      </w:r>
      <w:r w:rsidRPr="00434E69">
        <w:rPr>
          <w:rFonts w:ascii="Times New Roman" w:hAnsi="Times New Roman" w:cs="Times New Roman"/>
          <w:sz w:val="24"/>
          <w:szCs w:val="24"/>
          <w:shd w:val="clear" w:color="auto" w:fill="FFFFFF" w:themeFill="background1"/>
        </w:rPr>
        <w:t>u</w:t>
      </w:r>
      <w:r w:rsidRPr="00434E69">
        <w:rPr>
          <w:rFonts w:ascii="Times New Roman" w:hAnsi="Times New Roman" w:cs="Times New Roman"/>
          <w:spacing w:val="-1"/>
          <w:sz w:val="24"/>
          <w:szCs w:val="24"/>
          <w:shd w:val="clear" w:color="auto" w:fill="FFFFFF" w:themeFill="background1"/>
        </w:rPr>
        <w:t>c</w:t>
      </w:r>
      <w:r w:rsidRPr="00434E69">
        <w:rPr>
          <w:rFonts w:ascii="Times New Roman" w:hAnsi="Times New Roman" w:cs="Times New Roman"/>
          <w:sz w:val="24"/>
          <w:szCs w:val="24"/>
          <w:shd w:val="clear" w:color="auto" w:fill="FFFFFF" w:themeFill="background1"/>
        </w:rPr>
        <w:t>h</w:t>
      </w:r>
      <w:r w:rsidRPr="00434E69">
        <w:rPr>
          <w:rFonts w:ascii="Times New Roman" w:hAnsi="Times New Roman" w:cs="Times New Roman"/>
          <w:spacing w:val="-3"/>
          <w:sz w:val="24"/>
          <w:szCs w:val="24"/>
          <w:shd w:val="clear" w:color="auto" w:fill="FFFFFF" w:themeFill="background1"/>
        </w:rPr>
        <w:t xml:space="preserve"> </w:t>
      </w:r>
      <w:r w:rsidRPr="00434E69">
        <w:rPr>
          <w:rFonts w:ascii="Times New Roman" w:hAnsi="Times New Roman" w:cs="Times New Roman"/>
          <w:spacing w:val="-1"/>
          <w:sz w:val="24"/>
          <w:szCs w:val="24"/>
          <w:shd w:val="clear" w:color="auto" w:fill="FFFFFF" w:themeFill="background1"/>
        </w:rPr>
        <w:t>ac</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v</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t</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z w:val="24"/>
          <w:szCs w:val="24"/>
          <w:shd w:val="clear" w:color="auto" w:fill="FFFFFF" w:themeFill="background1"/>
        </w:rPr>
        <w:t>s</w:t>
      </w:r>
      <w:r w:rsidRPr="00434E69">
        <w:rPr>
          <w:rFonts w:ascii="Times New Roman" w:hAnsi="Times New Roman" w:cs="Times New Roman"/>
          <w:spacing w:val="-5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mi</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del w:id="40" w:author="Bob Boland - Partners" w:date="2016-01-12T15:01:00Z">
        <w:r w:rsidRPr="00434E69" w:rsidDel="005D6D8F">
          <w:rPr>
            <w:rFonts w:ascii="Times New Roman" w:hAnsi="Times New Roman" w:cs="Times New Roman"/>
            <w:spacing w:val="-5"/>
            <w:sz w:val="24"/>
            <w:szCs w:val="24"/>
          </w:rPr>
          <w:delText>A</w:delText>
        </w:r>
        <w:r w:rsidRPr="00434E69" w:rsidDel="005D6D8F">
          <w:rPr>
            <w:rFonts w:ascii="Times New Roman" w:hAnsi="Times New Roman" w:cs="Times New Roman"/>
            <w:sz w:val="24"/>
            <w:szCs w:val="24"/>
          </w:rPr>
          <w:delText>t</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z w:val="24"/>
            <w:szCs w:val="24"/>
          </w:rPr>
          <w:delText>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pacing w:val="-5"/>
            <w:sz w:val="24"/>
            <w:szCs w:val="24"/>
          </w:rPr>
          <w:delText>n</w:delText>
        </w:r>
        <w:r w:rsidRPr="00434E69" w:rsidDel="005D6D8F">
          <w:rPr>
            <w:rFonts w:ascii="Times New Roman" w:hAnsi="Times New Roman" w:cs="Times New Roman"/>
            <w:sz w:val="24"/>
            <w:szCs w:val="24"/>
          </w:rPr>
          <w:delText>d</w:delText>
        </w:r>
        <w:r w:rsidRPr="00434E69" w:rsidDel="005D6D8F">
          <w:rPr>
            <w:rFonts w:ascii="Times New Roman" w:hAnsi="Times New Roman" w:cs="Times New Roman"/>
            <w:spacing w:val="2"/>
            <w:sz w:val="24"/>
            <w:szCs w:val="24"/>
          </w:rPr>
          <w:delText xml:space="preserve">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z w:val="24"/>
            <w:szCs w:val="24"/>
          </w:rPr>
          <w:delText>f</w:delText>
        </w:r>
        <w:r w:rsidRPr="00434E69" w:rsidDel="005D6D8F">
          <w:rPr>
            <w:rFonts w:ascii="Times New Roman" w:hAnsi="Times New Roman" w:cs="Times New Roman"/>
            <w:spacing w:val="-6"/>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z w:val="24"/>
            <w:szCs w:val="24"/>
          </w:rPr>
          <w:delText xml:space="preserve">s </w:delText>
        </w:r>
        <w:r w:rsidRPr="00434E69" w:rsidDel="005D6D8F">
          <w:rPr>
            <w:rFonts w:ascii="Times New Roman" w:hAnsi="Times New Roman" w:cs="Times New Roman"/>
            <w:spacing w:val="-5"/>
            <w:sz w:val="24"/>
            <w:szCs w:val="24"/>
          </w:rPr>
          <w:delText>Ann</w:delText>
        </w:r>
        <w:r w:rsidRPr="00434E69" w:rsidDel="005D6D8F">
          <w:rPr>
            <w:rFonts w:ascii="Times New Roman" w:hAnsi="Times New Roman" w:cs="Times New Roman"/>
            <w:sz w:val="24"/>
            <w:szCs w:val="24"/>
          </w:rPr>
          <w:delText>u</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z w:val="24"/>
            <w:szCs w:val="24"/>
          </w:rPr>
          <w:delText>l</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2"/>
            <w:sz w:val="24"/>
            <w:szCs w:val="24"/>
          </w:rPr>
          <w:delText>M</w:delText>
        </w:r>
        <w:r w:rsidRPr="00434E69" w:rsidDel="005D6D8F">
          <w:rPr>
            <w:rFonts w:ascii="Times New Roman" w:hAnsi="Times New Roman" w:cs="Times New Roman"/>
            <w:spacing w:val="-1"/>
            <w:sz w:val="24"/>
            <w:szCs w:val="24"/>
          </w:rPr>
          <w:delText>ee</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5"/>
            <w:sz w:val="24"/>
            <w:szCs w:val="24"/>
          </w:rPr>
          <w:delText>n</w:delText>
        </w:r>
        <w:r w:rsidRPr="00434E69" w:rsidDel="005D6D8F">
          <w:rPr>
            <w:rFonts w:ascii="Times New Roman" w:hAnsi="Times New Roman" w:cs="Times New Roman"/>
            <w:sz w:val="24"/>
            <w:szCs w:val="24"/>
          </w:rPr>
          <w:delText>g,</w:delText>
        </w:r>
        <w:r w:rsidRPr="00434E69" w:rsidDel="005D6D8F">
          <w:rPr>
            <w:rFonts w:ascii="Times New Roman" w:hAnsi="Times New Roman" w:cs="Times New Roman"/>
            <w:spacing w:val="4"/>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z w:val="24"/>
            <w:szCs w:val="24"/>
          </w:rPr>
          <w:delText>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5"/>
            <w:sz w:val="24"/>
            <w:szCs w:val="24"/>
          </w:rPr>
          <w:delText>n</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z w:val="24"/>
            <w:szCs w:val="24"/>
          </w:rPr>
          <w:delText>w</w:delText>
        </w:r>
        <w:r w:rsidRPr="00434E69" w:rsidDel="005D6D8F">
          <w:rPr>
            <w:rFonts w:ascii="Times New Roman" w:hAnsi="Times New Roman" w:cs="Times New Roman"/>
            <w:spacing w:val="-10"/>
            <w:sz w:val="24"/>
            <w:szCs w:val="24"/>
          </w:rPr>
          <w:delText>l</w:delText>
        </w:r>
        <w:r w:rsidRPr="00434E69" w:rsidDel="005D6D8F">
          <w:rPr>
            <w:rFonts w:ascii="Times New Roman" w:hAnsi="Times New Roman" w:cs="Times New Roman"/>
            <w:sz w:val="24"/>
            <w:szCs w:val="24"/>
          </w:rPr>
          <w:delText>y</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pacing w:val="-9"/>
            <w:sz w:val="24"/>
            <w:szCs w:val="24"/>
          </w:rPr>
          <w:delText>l</w:delText>
        </w:r>
        <w:r w:rsidRPr="00434E69" w:rsidDel="005D6D8F">
          <w:rPr>
            <w:rFonts w:ascii="Times New Roman" w:hAnsi="Times New Roman" w:cs="Times New Roman"/>
            <w:spacing w:val="-1"/>
            <w:sz w:val="24"/>
            <w:szCs w:val="24"/>
          </w:rPr>
          <w:delText>ec</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1"/>
            <w:sz w:val="24"/>
            <w:szCs w:val="24"/>
          </w:rPr>
          <w:delText>e</w:delText>
        </w:r>
        <w:r w:rsidRPr="00434E69" w:rsidDel="005D6D8F">
          <w:rPr>
            <w:rFonts w:ascii="Times New Roman" w:hAnsi="Times New Roman" w:cs="Times New Roman"/>
            <w:sz w:val="24"/>
            <w:szCs w:val="24"/>
          </w:rPr>
          <w:delText>d</w:delText>
        </w:r>
        <w:r w:rsidRPr="00434E69" w:rsidDel="005D6D8F">
          <w:rPr>
            <w:rFonts w:ascii="Times New Roman" w:hAnsi="Times New Roman" w:cs="Times New Roman"/>
            <w:spacing w:val="2"/>
            <w:sz w:val="24"/>
            <w:szCs w:val="24"/>
          </w:rPr>
          <w:delText xml:space="preserve">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pacing w:val="-8"/>
            <w:sz w:val="24"/>
            <w:szCs w:val="24"/>
          </w:rPr>
          <w:delText>ff</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1"/>
            <w:sz w:val="24"/>
            <w:szCs w:val="24"/>
          </w:rPr>
          <w:delText>ce</w:delText>
        </w:r>
        <w:r w:rsidRPr="00434E69" w:rsidDel="005D6D8F">
          <w:rPr>
            <w:rFonts w:ascii="Times New Roman" w:hAnsi="Times New Roman" w:cs="Times New Roman"/>
            <w:spacing w:val="1"/>
            <w:sz w:val="24"/>
            <w:szCs w:val="24"/>
          </w:rPr>
          <w:delText>r</w:delText>
        </w:r>
        <w:r w:rsidRPr="00434E69" w:rsidDel="005D6D8F">
          <w:rPr>
            <w:rFonts w:ascii="Times New Roman" w:hAnsi="Times New Roman" w:cs="Times New Roman"/>
            <w:sz w:val="24"/>
            <w:szCs w:val="24"/>
          </w:rPr>
          <w:delText xml:space="preserve">s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z w:val="24"/>
            <w:szCs w:val="24"/>
          </w:rPr>
          <w:delText>f</w:delText>
        </w:r>
        <w:r w:rsidRPr="00434E69" w:rsidDel="005D6D8F">
          <w:rPr>
            <w:rFonts w:ascii="Times New Roman" w:hAnsi="Times New Roman" w:cs="Times New Roman"/>
            <w:spacing w:val="-6"/>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z w:val="24"/>
            <w:szCs w:val="24"/>
          </w:rPr>
          <w:delText>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5"/>
            <w:sz w:val="24"/>
            <w:szCs w:val="24"/>
          </w:rPr>
          <w:delText>A</w:delText>
        </w:r>
        <w:r w:rsidRPr="00434E69" w:rsidDel="005D6D8F">
          <w:rPr>
            <w:rFonts w:ascii="Times New Roman" w:hAnsi="Times New Roman" w:cs="Times New Roman"/>
            <w:spacing w:val="-2"/>
            <w:sz w:val="24"/>
            <w:szCs w:val="24"/>
          </w:rPr>
          <w:delText>ss</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pacing w:val="-1"/>
            <w:sz w:val="24"/>
            <w:szCs w:val="24"/>
          </w:rPr>
          <w:delText>c</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z w:val="24"/>
            <w:szCs w:val="24"/>
          </w:rPr>
          <w:delText xml:space="preserve">n </w:delText>
        </w:r>
        <w:r w:rsidRPr="00434E69" w:rsidDel="005D6D8F">
          <w:rPr>
            <w:rFonts w:ascii="Times New Roman" w:hAnsi="Times New Roman" w:cs="Times New Roman"/>
            <w:spacing w:val="-2"/>
            <w:sz w:val="24"/>
            <w:szCs w:val="24"/>
          </w:rPr>
          <w:delText>s</w:delText>
        </w:r>
        <w:r w:rsidRPr="00434E69" w:rsidDel="005D6D8F">
          <w:rPr>
            <w:rFonts w:ascii="Times New Roman" w:hAnsi="Times New Roman" w:cs="Times New Roman"/>
            <w:spacing w:val="-5"/>
            <w:sz w:val="24"/>
            <w:szCs w:val="24"/>
          </w:rPr>
          <w:delText>h</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pacing w:val="-9"/>
            <w:sz w:val="24"/>
            <w:szCs w:val="24"/>
          </w:rPr>
          <w:delText>l</w:delText>
        </w:r>
        <w:r w:rsidRPr="00434E69" w:rsidDel="005D6D8F">
          <w:rPr>
            <w:rFonts w:ascii="Times New Roman" w:hAnsi="Times New Roman" w:cs="Times New Roman"/>
            <w:sz w:val="24"/>
            <w:szCs w:val="24"/>
          </w:rPr>
          <w:delText>l</w:delText>
        </w:r>
        <w:r w:rsidRPr="00434E69" w:rsidDel="005D6D8F">
          <w:rPr>
            <w:rFonts w:ascii="Times New Roman" w:hAnsi="Times New Roman" w:cs="Times New Roman"/>
            <w:spacing w:val="-7"/>
            <w:sz w:val="24"/>
            <w:szCs w:val="24"/>
          </w:rPr>
          <w:delText xml:space="preserve"> </w:delText>
        </w:r>
        <w:r w:rsidRPr="00434E69" w:rsidDel="005D6D8F">
          <w:rPr>
            <w:rFonts w:ascii="Times New Roman" w:hAnsi="Times New Roman" w:cs="Times New Roman"/>
            <w:spacing w:val="5"/>
            <w:sz w:val="24"/>
            <w:szCs w:val="24"/>
          </w:rPr>
          <w:delText>t</w:delText>
        </w:r>
        <w:r w:rsidRPr="00434E69" w:rsidDel="005D6D8F">
          <w:rPr>
            <w:rFonts w:ascii="Times New Roman" w:hAnsi="Times New Roman" w:cs="Times New Roman"/>
            <w:spacing w:val="-1"/>
            <w:sz w:val="24"/>
            <w:szCs w:val="24"/>
          </w:rPr>
          <w:delText>a</w:delText>
        </w:r>
        <w:r w:rsidRPr="00434E69" w:rsidDel="005D6D8F">
          <w:rPr>
            <w:rFonts w:ascii="Times New Roman" w:hAnsi="Times New Roman" w:cs="Times New Roman"/>
            <w:sz w:val="24"/>
            <w:szCs w:val="24"/>
          </w:rPr>
          <w:delText>ke</w:delText>
        </w:r>
        <w:r w:rsidRPr="00434E69" w:rsidDel="005D6D8F">
          <w:rPr>
            <w:rFonts w:ascii="Times New Roman" w:hAnsi="Times New Roman" w:cs="Times New Roman"/>
            <w:spacing w:val="1"/>
            <w:sz w:val="24"/>
            <w:szCs w:val="24"/>
          </w:rPr>
          <w:delText xml:space="preserve"> </w:delText>
        </w:r>
        <w:r w:rsidRPr="00434E69" w:rsidDel="005D6D8F">
          <w:rPr>
            <w:rFonts w:ascii="Times New Roman" w:hAnsi="Times New Roman" w:cs="Times New Roman"/>
            <w:spacing w:val="5"/>
            <w:sz w:val="24"/>
            <w:szCs w:val="24"/>
          </w:rPr>
          <w:delText>o</w:delText>
        </w:r>
        <w:r w:rsidRPr="00434E69" w:rsidDel="005D6D8F">
          <w:rPr>
            <w:rFonts w:ascii="Times New Roman" w:hAnsi="Times New Roman" w:cs="Times New Roman"/>
            <w:spacing w:val="-8"/>
            <w:sz w:val="24"/>
            <w:szCs w:val="24"/>
          </w:rPr>
          <w:delText>ff</w:delText>
        </w:r>
        <w:r w:rsidRPr="00434E69" w:rsidDel="005D6D8F">
          <w:rPr>
            <w:rFonts w:ascii="Times New Roman" w:hAnsi="Times New Roman" w:cs="Times New Roman"/>
            <w:spacing w:val="-9"/>
            <w:sz w:val="24"/>
            <w:szCs w:val="24"/>
          </w:rPr>
          <w:delText>i</w:delText>
        </w:r>
        <w:r w:rsidRPr="00434E69" w:rsidDel="005D6D8F">
          <w:rPr>
            <w:rFonts w:ascii="Times New Roman" w:hAnsi="Times New Roman" w:cs="Times New Roman"/>
            <w:spacing w:val="-1"/>
            <w:sz w:val="24"/>
            <w:szCs w:val="24"/>
          </w:rPr>
          <w:delText>ce</w:delText>
        </w:r>
        <w:r w:rsidRPr="00434E69" w:rsidDel="005D6D8F">
          <w:rPr>
            <w:rFonts w:ascii="Times New Roman" w:hAnsi="Times New Roman" w:cs="Times New Roman"/>
            <w:sz w:val="24"/>
            <w:szCs w:val="24"/>
          </w:rPr>
          <w:delText>.</w:delText>
        </w:r>
      </w:del>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385"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w:t>
      </w:r>
      <w:r w:rsidRPr="00434E69">
        <w:rPr>
          <w:rFonts w:ascii="Times New Roman" w:hAnsi="Times New Roman" w:cs="Times New Roman"/>
          <w:spacing w:val="20"/>
          <w:sz w:val="24"/>
          <w:szCs w:val="24"/>
        </w:rPr>
        <w:t xml:space="preserve"> </w:t>
      </w:r>
      <w:r w:rsidRPr="00434E69">
        <w:rPr>
          <w:rFonts w:ascii="Times New Roman" w:hAnsi="Times New Roman" w:cs="Times New Roman"/>
          <w:sz w:val="24"/>
          <w:szCs w:val="24"/>
          <w:u w:val="single"/>
        </w:rPr>
        <w:t>O</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gs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s</w:t>
      </w:r>
      <w:r w:rsidRPr="00434E69">
        <w:rPr>
          <w:rFonts w:ascii="Times New Roman" w:hAnsi="Times New Roman" w:cs="Times New Roman"/>
          <w:spacing w:val="4"/>
          <w:sz w:val="24"/>
          <w:szCs w:val="24"/>
        </w:rPr>
        <w:t xml:space="preserve"> </w:t>
      </w:r>
      <w:r w:rsidR="002849D3">
        <w:rPr>
          <w:rFonts w:ascii="Times New Roman" w:hAnsi="Times New Roman" w:cs="Times New Roman"/>
          <w:spacing w:val="4"/>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630A44" w:rsidRPr="00434E69" w:rsidRDefault="00630A44">
      <w:pPr>
        <w:widowControl w:val="0"/>
        <w:autoSpaceDE w:val="0"/>
        <w:autoSpaceDN w:val="0"/>
        <w:adjustRightInd w:val="0"/>
        <w:spacing w:before="62" w:after="0" w:line="246" w:lineRule="auto"/>
        <w:ind w:left="833" w:right="86" w:hanging="720"/>
        <w:rPr>
          <w:rFonts w:ascii="Times New Roman" w:hAnsi="Times New Roman" w:cs="Times New Roman"/>
          <w:sz w:val="24"/>
          <w:szCs w:val="24"/>
        </w:rPr>
      </w:pPr>
    </w:p>
    <w:p w:rsidR="002D6115" w:rsidRPr="00434E69" w:rsidRDefault="00CF6569">
      <w:pPr>
        <w:widowControl w:val="0"/>
        <w:autoSpaceDE w:val="0"/>
        <w:autoSpaceDN w:val="0"/>
        <w:adjustRightInd w:val="0"/>
        <w:spacing w:before="62" w:after="0" w:line="246" w:lineRule="auto"/>
        <w:ind w:left="833" w:right="86" w:hanging="720"/>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del w:id="41" w:author="Bob" w:date="2015-03-02T14:39:00Z">
        <w:r w:rsidRPr="00434E69" w:rsidDel="00FC266A">
          <w:rPr>
            <w:rFonts w:ascii="Times New Roman" w:hAnsi="Times New Roman" w:cs="Times New Roman"/>
            <w:spacing w:val="4"/>
            <w:sz w:val="24"/>
            <w:szCs w:val="24"/>
          </w:rPr>
          <w:delText xml:space="preserve"> </w:delText>
        </w:r>
      </w:del>
      <w:r w:rsidRPr="00434E69">
        <w:rPr>
          <w:rFonts w:ascii="Times New Roman" w:hAnsi="Times New Roman" w:cs="Times New Roman"/>
          <w:spacing w:val="-1"/>
          <w:sz w:val="24"/>
          <w:szCs w:val="24"/>
        </w:rPr>
        <w:t>c</w:t>
      </w:r>
      <w:r w:rsidRPr="00434E69">
        <w:rPr>
          <w:rFonts w:ascii="Times New Roman" w:hAnsi="Times New Roman" w:cs="Times New Roman"/>
          <w:sz w:val="24"/>
          <w:szCs w:val="24"/>
        </w:rPr>
        <w:t>)</w:t>
      </w:r>
      <w:r w:rsidRPr="00434E69">
        <w:rPr>
          <w:rFonts w:ascii="Times New Roman" w:hAnsi="Times New Roman" w:cs="Times New Roman"/>
          <w:spacing w:val="29"/>
          <w:sz w:val="24"/>
          <w:szCs w:val="24"/>
        </w:rPr>
        <w:t xml:space="preserve"> </w:t>
      </w:r>
      <w:r w:rsidRPr="00434E69">
        <w:rPr>
          <w:rFonts w:ascii="Times New Roman" w:hAnsi="Times New Roman" w:cs="Times New Roman"/>
          <w:sz w:val="24"/>
          <w:szCs w:val="24"/>
          <w:u w:val="single"/>
        </w:rPr>
        <w:t>N</w:t>
      </w:r>
      <w:r w:rsidRPr="00434E69">
        <w:rPr>
          <w:rFonts w:ascii="Times New Roman" w:hAnsi="Times New Roman" w:cs="Times New Roman"/>
          <w:spacing w:val="4"/>
          <w:sz w:val="24"/>
          <w:szCs w:val="24"/>
          <w:u w:val="single"/>
        </w:rPr>
        <w:t>o</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c</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gs</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9"/>
          <w:sz w:val="24"/>
          <w:szCs w:val="24"/>
        </w:rPr>
        <w:t>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nv</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3"/>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30</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10"/>
          <w:sz w:val="24"/>
          <w:szCs w:val="24"/>
        </w:rPr>
        <w:t>y</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 w</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ili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11"/>
          <w:sz w:val="24"/>
          <w:szCs w:val="24"/>
        </w:rPr>
        <w:t>r</w:t>
      </w:r>
      <w:r w:rsidRPr="00434E69">
        <w:rPr>
          <w:rFonts w:ascii="Times New Roman" w:hAnsi="Times New Roman" w:cs="Times New Roman"/>
          <w:sz w:val="24"/>
          <w:szCs w:val="24"/>
        </w:rPr>
        <w:t xml:space="preserve">ds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x</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E</w:t>
      </w:r>
      <w:r w:rsidRPr="00434E69">
        <w:rPr>
          <w:rFonts w:ascii="Times New Roman" w:hAnsi="Times New Roman" w:cs="Times New Roman"/>
          <w:spacing w:val="2"/>
          <w:sz w:val="24"/>
          <w:szCs w:val="24"/>
        </w:rPr>
        <w:t>-</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p>
    <w:p w:rsidR="002D6115" w:rsidRPr="00434E69" w:rsidRDefault="002D6115">
      <w:pPr>
        <w:widowControl w:val="0"/>
        <w:autoSpaceDE w:val="0"/>
        <w:autoSpaceDN w:val="0"/>
        <w:adjustRightInd w:val="0"/>
        <w:spacing w:before="8"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autoSpaceDE w:val="0"/>
        <w:autoSpaceDN w:val="0"/>
        <w:adjustRightInd w:val="0"/>
        <w:spacing w:after="0" w:line="246" w:lineRule="auto"/>
        <w:ind w:left="833" w:right="56" w:hanging="720"/>
        <w:jc w:val="both"/>
        <w:rPr>
          <w:rFonts w:ascii="Times New Roman" w:hAnsi="Times New Roman" w:cs="Times New Roman"/>
          <w:sz w:val="24"/>
          <w:szCs w:val="24"/>
        </w:rPr>
      </w:pPr>
      <w:r w:rsidRPr="00434E69">
        <w:rPr>
          <w:rFonts w:ascii="Times New Roman" w:hAnsi="Times New Roman" w:cs="Times New Roman"/>
          <w:sz w:val="24"/>
          <w:szCs w:val="24"/>
        </w:rPr>
        <w:t>3</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d)</w:t>
      </w:r>
      <w:r w:rsidRPr="00434E69">
        <w:rPr>
          <w:rFonts w:ascii="Times New Roman" w:hAnsi="Times New Roman" w:cs="Times New Roman"/>
          <w:spacing w:val="15"/>
          <w:sz w:val="24"/>
          <w:szCs w:val="24"/>
        </w:rPr>
        <w:t xml:space="preserve"> </w:t>
      </w:r>
      <w:r w:rsidRPr="00434E69">
        <w:rPr>
          <w:rFonts w:ascii="Times New Roman" w:hAnsi="Times New Roman" w:cs="Times New Roman"/>
          <w:sz w:val="24"/>
          <w:szCs w:val="24"/>
          <w:u w:val="single"/>
        </w:rPr>
        <w:t>Qu</w:t>
      </w:r>
      <w:r w:rsidRPr="00434E69">
        <w:rPr>
          <w:rFonts w:ascii="Times New Roman" w:hAnsi="Times New Roman" w:cs="Times New Roman"/>
          <w:spacing w:val="4"/>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u</w:t>
      </w:r>
      <w:r w:rsidRPr="00434E69">
        <w:rPr>
          <w:rFonts w:ascii="Times New Roman" w:hAnsi="Times New Roman" w:cs="Times New Roman"/>
          <w:spacing w:val="-9"/>
          <w:sz w:val="24"/>
          <w:szCs w:val="24"/>
          <w:u w:val="single"/>
        </w:rPr>
        <w:t>m</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tt</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pacing w:val="-1"/>
          <w:sz w:val="24"/>
          <w:szCs w:val="24"/>
          <w:u w:val="single"/>
        </w:rPr>
        <w:t>c</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d </w:t>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d</w:t>
      </w:r>
      <w:r w:rsidRPr="00434E69">
        <w:rPr>
          <w:rFonts w:ascii="Times New Roman" w:hAnsi="Times New Roman" w:cs="Times New Roman"/>
          <w:spacing w:val="-9"/>
          <w:sz w:val="24"/>
          <w:szCs w:val="24"/>
          <w:u w:val="single"/>
        </w:rPr>
        <w:t>j</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5"/>
          <w:sz w:val="24"/>
          <w:szCs w:val="24"/>
          <w:u w:val="single"/>
        </w:rPr>
        <w:t>n</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13"/>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10)</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ce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p>
    <w:p w:rsidR="002D6115" w:rsidRPr="00434E69" w:rsidRDefault="00CF6569">
      <w:pPr>
        <w:widowControl w:val="0"/>
        <w:autoSpaceDE w:val="0"/>
        <w:autoSpaceDN w:val="0"/>
        <w:adjustRightInd w:val="0"/>
        <w:spacing w:after="0" w:line="240" w:lineRule="auto"/>
        <w:ind w:left="833" w:right="-20"/>
        <w:rPr>
          <w:rFonts w:ascii="Times New Roman" w:hAnsi="Times New Roman" w:cs="Times New Roman"/>
          <w:sz w:val="24"/>
          <w:szCs w:val="24"/>
        </w:rPr>
      </w:pP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 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10" w:after="0" w:line="200" w:lineRule="exact"/>
        <w:rPr>
          <w:rFonts w:ascii="Times New Roman" w:hAnsi="Times New Roman" w:cs="Times New Roman"/>
          <w:sz w:val="20"/>
          <w:szCs w:val="20"/>
        </w:rPr>
      </w:pPr>
    </w:p>
    <w:p w:rsidR="002D6115" w:rsidRPr="00434E69" w:rsidRDefault="00CF6569" w:rsidP="00323039">
      <w:pPr>
        <w:widowControl w:val="0"/>
        <w:autoSpaceDE w:val="0"/>
        <w:autoSpaceDN w:val="0"/>
        <w:adjustRightInd w:val="0"/>
        <w:spacing w:after="0" w:line="271" w:lineRule="exact"/>
        <w:ind w:left="3724" w:right="3695"/>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2"/>
          <w:position w:val="-1"/>
          <w:sz w:val="24"/>
          <w:szCs w:val="24"/>
          <w:u w:val="thick"/>
        </w:rPr>
        <w:t>I</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2"/>
          <w:position w:val="-1"/>
          <w:sz w:val="24"/>
          <w:szCs w:val="24"/>
          <w:u w:val="thick"/>
        </w:rPr>
        <w:t>E</w:t>
      </w:r>
      <w:r w:rsidRPr="00434E69">
        <w:rPr>
          <w:rFonts w:ascii="Times New Roman" w:hAnsi="Times New Roman" w:cs="Times New Roman"/>
          <w:b/>
          <w:bCs/>
          <w:spacing w:val="-5"/>
          <w:position w:val="-1"/>
          <w:sz w:val="24"/>
          <w:szCs w:val="24"/>
          <w:u w:val="thick"/>
        </w:rPr>
        <w:t>x</w:t>
      </w:r>
      <w:r w:rsidRPr="00434E69">
        <w:rPr>
          <w:rFonts w:ascii="Times New Roman" w:hAnsi="Times New Roman" w:cs="Times New Roman"/>
          <w:b/>
          <w:bCs/>
          <w:spacing w:val="-1"/>
          <w:position w:val="-1"/>
          <w:sz w:val="24"/>
          <w:szCs w:val="24"/>
          <w:u w:val="thick"/>
        </w:rPr>
        <w:t>ec</w:t>
      </w:r>
      <w:r w:rsidRPr="00434E69">
        <w:rPr>
          <w:rFonts w:ascii="Times New Roman" w:hAnsi="Times New Roman" w:cs="Times New Roman"/>
          <w:b/>
          <w:bCs/>
          <w:spacing w:val="1"/>
          <w:position w:val="-1"/>
          <w:sz w:val="24"/>
          <w:szCs w:val="24"/>
          <w:u w:val="thick"/>
        </w:rPr>
        <w:t>ut</w:t>
      </w:r>
      <w:r w:rsidRPr="00434E69">
        <w:rPr>
          <w:rFonts w:ascii="Times New Roman" w:hAnsi="Times New Roman" w:cs="Times New Roman"/>
          <w:b/>
          <w:bCs/>
          <w:position w:val="-1"/>
          <w:sz w:val="24"/>
          <w:szCs w:val="24"/>
          <w:u w:val="thick"/>
        </w:rPr>
        <w:t>ive</w:t>
      </w:r>
      <w:r w:rsidRPr="00434E69">
        <w:rPr>
          <w:rFonts w:ascii="Times New Roman" w:hAnsi="Times New Roman" w:cs="Times New Roman"/>
          <w:b/>
          <w:bCs/>
          <w:spacing w:val="2"/>
          <w:position w:val="-1"/>
          <w:sz w:val="24"/>
          <w:szCs w:val="24"/>
          <w:u w:val="thick"/>
        </w:rPr>
        <w:t xml:space="preserve"> </w:t>
      </w:r>
      <w:r w:rsidRPr="00434E69">
        <w:rPr>
          <w:rFonts w:ascii="Times New Roman" w:hAnsi="Times New Roman" w:cs="Times New Roman"/>
          <w:b/>
          <w:bCs/>
          <w:position w:val="-1"/>
          <w:sz w:val="24"/>
          <w:szCs w:val="24"/>
          <w:u w:val="thick"/>
        </w:rPr>
        <w:t>Cou</w:t>
      </w:r>
      <w:r w:rsidRPr="00434E69">
        <w:rPr>
          <w:rFonts w:ascii="Times New Roman" w:hAnsi="Times New Roman" w:cs="Times New Roman"/>
          <w:b/>
          <w:bCs/>
          <w:spacing w:val="1"/>
          <w:position w:val="-1"/>
          <w:sz w:val="24"/>
          <w:szCs w:val="24"/>
          <w:u w:val="thick"/>
        </w:rPr>
        <w:t>n</w:t>
      </w:r>
      <w:r w:rsidRPr="00434E69">
        <w:rPr>
          <w:rFonts w:ascii="Times New Roman" w:hAnsi="Times New Roman" w:cs="Times New Roman"/>
          <w:b/>
          <w:bCs/>
          <w:spacing w:val="-1"/>
          <w:position w:val="-1"/>
          <w:sz w:val="24"/>
          <w:szCs w:val="24"/>
          <w:u w:val="thick"/>
        </w:rPr>
        <w:t>c</w:t>
      </w:r>
      <w:r w:rsidRPr="00434E69">
        <w:rPr>
          <w:rFonts w:ascii="Times New Roman" w:hAnsi="Times New Roman" w:cs="Times New Roman"/>
          <w:b/>
          <w:bCs/>
          <w:position w:val="-1"/>
          <w:sz w:val="24"/>
          <w:szCs w:val="24"/>
          <w:u w:val="thick"/>
        </w:rPr>
        <w:t>il</w:t>
      </w:r>
    </w:p>
    <w:p w:rsidR="002D6115" w:rsidRPr="00434E69" w:rsidRDefault="002D6115">
      <w:pPr>
        <w:widowControl w:val="0"/>
        <w:autoSpaceDE w:val="0"/>
        <w:autoSpaceDN w:val="0"/>
        <w:adjustRightInd w:val="0"/>
        <w:spacing w:before="7" w:after="0" w:line="170" w:lineRule="exact"/>
        <w:rPr>
          <w:rFonts w:ascii="Times New Roman" w:hAnsi="Times New Roman" w:cs="Times New Roman"/>
          <w:sz w:val="17"/>
          <w:szCs w:val="17"/>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before="29" w:after="0" w:line="246" w:lineRule="auto"/>
        <w:ind w:left="833" w:right="65"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5"/>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ili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ud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limi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 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ee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 xml:space="preserve">y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s 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ins w:id="42" w:author="Bob" w:date="2015-03-02T14:40:00Z">
        <w:r w:rsidR="00AE5334" w:rsidRPr="00434E69">
          <w:rPr>
            <w:rFonts w:ascii="Times New Roman" w:hAnsi="Times New Roman" w:cs="Times New Roman"/>
            <w:sz w:val="24"/>
            <w:szCs w:val="24"/>
          </w:rPr>
          <w:t>meeting</w:t>
        </w:r>
      </w:ins>
      <w:del w:id="43" w:author="Bob" w:date="2015-03-02T14:40:00Z">
        <w:r w:rsidRPr="00434E69" w:rsidDel="00AE5334">
          <w:rPr>
            <w:rFonts w:ascii="Times New Roman" w:hAnsi="Times New Roman" w:cs="Times New Roman"/>
            <w:spacing w:val="-2"/>
            <w:sz w:val="24"/>
            <w:szCs w:val="24"/>
          </w:rPr>
          <w:delText>s</w:delText>
        </w:r>
        <w:r w:rsidRPr="00434E69" w:rsidDel="00AE5334">
          <w:rPr>
            <w:rFonts w:ascii="Times New Roman" w:hAnsi="Times New Roman" w:cs="Times New Roman"/>
            <w:spacing w:val="-1"/>
            <w:sz w:val="24"/>
            <w:szCs w:val="24"/>
          </w:rPr>
          <w:delText>ec</w:delText>
        </w:r>
        <w:r w:rsidRPr="00434E69" w:rsidDel="00AE5334">
          <w:rPr>
            <w:rFonts w:ascii="Times New Roman" w:hAnsi="Times New Roman" w:cs="Times New Roman"/>
            <w:spacing w:val="5"/>
            <w:sz w:val="24"/>
            <w:szCs w:val="24"/>
          </w:rPr>
          <w:delText>t</w:delText>
        </w:r>
        <w:r w:rsidRPr="00434E69" w:rsidDel="00AE5334">
          <w:rPr>
            <w:rFonts w:ascii="Times New Roman" w:hAnsi="Times New Roman" w:cs="Times New Roman"/>
            <w:spacing w:val="-9"/>
            <w:sz w:val="24"/>
            <w:szCs w:val="24"/>
          </w:rPr>
          <w:delText>i</w:delText>
        </w:r>
        <w:r w:rsidRPr="00434E69" w:rsidDel="00AE5334">
          <w:rPr>
            <w:rFonts w:ascii="Times New Roman" w:hAnsi="Times New Roman" w:cs="Times New Roman"/>
            <w:spacing w:val="5"/>
            <w:sz w:val="24"/>
            <w:szCs w:val="24"/>
          </w:rPr>
          <w:delText>o</w:delText>
        </w:r>
        <w:r w:rsidRPr="00434E69" w:rsidDel="00AE5334">
          <w:rPr>
            <w:rFonts w:ascii="Times New Roman" w:hAnsi="Times New Roman" w:cs="Times New Roman"/>
            <w:sz w:val="24"/>
            <w:szCs w:val="24"/>
          </w:rPr>
          <w:delText>n</w:delText>
        </w:r>
      </w:del>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t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D76BC3" w:rsidRPr="00434E69" w:rsidRDefault="00CF6569" w:rsidP="00D76BC3">
      <w:pPr>
        <w:widowControl w:val="0"/>
        <w:tabs>
          <w:tab w:val="left" w:pos="820"/>
        </w:tabs>
        <w:autoSpaceDE w:val="0"/>
        <w:autoSpaceDN w:val="0"/>
        <w:adjustRightInd w:val="0"/>
        <w:spacing w:after="0" w:line="246" w:lineRule="auto"/>
        <w:ind w:left="833" w:right="118"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6"/>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0"/>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10"/>
          <w:sz w:val="24"/>
          <w:szCs w:val="24"/>
        </w:rPr>
        <w:t>y</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imm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wo</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qu</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y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4)</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9"/>
          <w:sz w:val="24"/>
          <w:szCs w:val="24"/>
        </w:rPr>
        <w:t xml:space="preserve"> </w:t>
      </w:r>
      <w:del w:id="44" w:author="Bob Boland - Partners" w:date="2016-02-03T18:29:00Z">
        <w:r w:rsidRPr="00434E69" w:rsidDel="00B52D87">
          <w:rPr>
            <w:rFonts w:ascii="Times New Roman" w:hAnsi="Times New Roman" w:cs="Times New Roman"/>
            <w:sz w:val="24"/>
            <w:szCs w:val="24"/>
          </w:rPr>
          <w:delText>-</w:delText>
        </w:r>
      </w:del>
      <w:r w:rsidRPr="00434E69">
        <w:rPr>
          <w:rFonts w:ascii="Times New Roman" w:hAnsi="Times New Roman" w:cs="Times New Roman"/>
          <w:spacing w:val="5"/>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1)</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cce</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wo</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2)</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11"/>
          <w:sz w:val="24"/>
          <w:szCs w:val="24"/>
        </w:rPr>
        <w:t>e</w:t>
      </w:r>
      <w:r w:rsidRPr="00434E69">
        <w:rPr>
          <w:rFonts w:ascii="Times New Roman" w:hAnsi="Times New Roman" w:cs="Times New Roman"/>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1)</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 xml:space="preserve">h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9"/>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cce</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9"/>
          <w:sz w:val="24"/>
          <w:szCs w:val="24"/>
        </w:rPr>
        <w:t>imm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wo</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4"/>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ll</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p>
    <w:p w:rsidR="00D76BC3" w:rsidRPr="00434E69" w:rsidRDefault="00D76BC3" w:rsidP="00D76BC3">
      <w:pPr>
        <w:widowControl w:val="0"/>
        <w:tabs>
          <w:tab w:val="left" w:pos="820"/>
        </w:tabs>
        <w:autoSpaceDE w:val="0"/>
        <w:autoSpaceDN w:val="0"/>
        <w:adjustRightInd w:val="0"/>
        <w:spacing w:after="0" w:line="246" w:lineRule="auto"/>
        <w:ind w:left="833" w:right="118" w:hanging="720"/>
        <w:rPr>
          <w:rFonts w:ascii="Times New Roman" w:hAnsi="Times New Roman" w:cs="Times New Roman"/>
          <w:sz w:val="20"/>
          <w:szCs w:val="20"/>
        </w:rPr>
      </w:pPr>
      <w:r w:rsidRPr="00434E69">
        <w:rPr>
          <w:rFonts w:ascii="Times New Roman" w:hAnsi="Times New Roman" w:cs="Times New Roman"/>
          <w:sz w:val="20"/>
          <w:szCs w:val="20"/>
        </w:rPr>
        <w:t xml:space="preserve"> </w:t>
      </w:r>
    </w:p>
    <w:p w:rsidR="0052293A" w:rsidRPr="00434E69" w:rsidRDefault="00CF6569" w:rsidP="0052293A">
      <w:pPr>
        <w:widowControl w:val="0"/>
        <w:tabs>
          <w:tab w:val="left" w:pos="840"/>
        </w:tabs>
        <w:autoSpaceDE w:val="0"/>
        <w:autoSpaceDN w:val="0"/>
        <w:adjustRightInd w:val="0"/>
        <w:spacing w:after="0" w:line="246" w:lineRule="auto"/>
        <w:ind w:left="833" w:right="539"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gs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ee</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0052293A" w:rsidRPr="00434E69" w:rsidDel="0052293A">
        <w:rPr>
          <w:rFonts w:ascii="Times New Roman" w:hAnsi="Times New Roman" w:cs="Times New Roman"/>
          <w:sz w:val="24"/>
          <w:szCs w:val="24"/>
        </w:rPr>
        <w:t xml:space="preserve"> </w:t>
      </w:r>
    </w:p>
    <w:p w:rsidR="0052293A" w:rsidRPr="00434E69" w:rsidRDefault="0052293A" w:rsidP="0052293A">
      <w:pPr>
        <w:widowControl w:val="0"/>
        <w:tabs>
          <w:tab w:val="left" w:pos="840"/>
        </w:tabs>
        <w:autoSpaceDE w:val="0"/>
        <w:autoSpaceDN w:val="0"/>
        <w:adjustRightInd w:val="0"/>
        <w:spacing w:after="0" w:line="246" w:lineRule="auto"/>
        <w:ind w:left="833" w:right="539" w:hanging="720"/>
        <w:rPr>
          <w:rFonts w:ascii="Times New Roman" w:hAnsi="Times New Roman" w:cs="Times New Roman"/>
          <w:sz w:val="24"/>
          <w:szCs w:val="24"/>
        </w:rPr>
      </w:pPr>
    </w:p>
    <w:p w:rsidR="002D6115" w:rsidRPr="00434E69" w:rsidRDefault="00CF6569" w:rsidP="0052293A">
      <w:pPr>
        <w:widowControl w:val="0"/>
        <w:tabs>
          <w:tab w:val="left" w:pos="840"/>
        </w:tabs>
        <w:autoSpaceDE w:val="0"/>
        <w:autoSpaceDN w:val="0"/>
        <w:adjustRightInd w:val="0"/>
        <w:spacing w:after="0" w:line="246" w:lineRule="auto"/>
        <w:ind w:left="833" w:right="539"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Qu</w:t>
      </w:r>
      <w:r w:rsidRPr="00434E69">
        <w:rPr>
          <w:rFonts w:ascii="Times New Roman" w:hAnsi="Times New Roman" w:cs="Times New Roman"/>
          <w:spacing w:val="4"/>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u</w:t>
      </w:r>
      <w:r w:rsidRPr="00434E69">
        <w:rPr>
          <w:rFonts w:ascii="Times New Roman" w:hAnsi="Times New Roman" w:cs="Times New Roman"/>
          <w:spacing w:val="-9"/>
          <w:sz w:val="24"/>
          <w:szCs w:val="24"/>
          <w:u w:val="single"/>
        </w:rPr>
        <w:t>m</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d</w:t>
      </w:r>
      <w:r w:rsidRPr="00434E69">
        <w:rPr>
          <w:rFonts w:ascii="Times New Roman" w:hAnsi="Times New Roman" w:cs="Times New Roman"/>
          <w:spacing w:val="-9"/>
          <w:sz w:val="24"/>
          <w:szCs w:val="24"/>
          <w:u w:val="single"/>
        </w:rPr>
        <w:t>j</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5"/>
          <w:sz w:val="24"/>
          <w:szCs w:val="24"/>
          <w:u w:val="single"/>
        </w:rPr>
        <w:t>n</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nn</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pacing w:val="-1"/>
          <w:sz w:val="24"/>
          <w:szCs w:val="24"/>
          <w:u w:val="single"/>
        </w:rPr>
        <w:t>c</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g</w:t>
      </w:r>
      <w:r w:rsidRPr="00434E69">
        <w:rPr>
          <w:rFonts w:ascii="Times New Roman" w:hAnsi="Times New Roman" w:cs="Times New Roman"/>
          <w:spacing w:val="2"/>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M</w:t>
      </w:r>
      <w:r w:rsidRPr="00434E69">
        <w:rPr>
          <w:rFonts w:ascii="Times New Roman" w:hAnsi="Times New Roman" w:cs="Times New Roman"/>
          <w:spacing w:val="-1"/>
          <w:sz w:val="24"/>
          <w:szCs w:val="24"/>
          <w:u w:val="single"/>
        </w:rPr>
        <w:t>ee</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gs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1"/>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l</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1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lastRenderedPageBreak/>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ace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 xml:space="preserve">a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j</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qu</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t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12"/>
          <w:sz w:val="24"/>
          <w:szCs w:val="24"/>
        </w:rPr>
        <w:t xml:space="preserve"> </w:t>
      </w:r>
      <w:r w:rsidRPr="00434E69">
        <w:rPr>
          <w:rFonts w:ascii="Times New Roman" w:hAnsi="Times New Roman" w:cs="Times New Roman"/>
          <w:spacing w:val="1"/>
          <w:sz w:val="24"/>
          <w:szCs w:val="24"/>
          <w:u w:val="single"/>
        </w:rPr>
        <w:t>I</w:t>
      </w:r>
      <w:r w:rsidRPr="00434E69">
        <w:rPr>
          <w:rFonts w:ascii="Times New Roman" w:hAnsi="Times New Roman" w:cs="Times New Roman"/>
          <w:sz w:val="24"/>
          <w:szCs w:val="24"/>
          <w:u w:val="single"/>
        </w:rPr>
        <w:t>f</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z w:val="24"/>
          <w:szCs w:val="24"/>
          <w:u w:val="single"/>
        </w:rPr>
        <w:t>a</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j</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y</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f</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9"/>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l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acce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o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li</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ugh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 xml:space="preserve">l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8"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53" w:right="581" w:hanging="720"/>
        <w:rPr>
          <w:rFonts w:ascii="Times New Roman" w:hAnsi="Times New Roman" w:cs="Times New Roman"/>
          <w:sz w:val="24"/>
          <w:szCs w:val="24"/>
        </w:rPr>
      </w:pPr>
      <w:r w:rsidRPr="00434E69">
        <w:rPr>
          <w:rFonts w:ascii="Times New Roman" w:hAnsi="Times New Roman" w:cs="Times New Roman"/>
          <w:sz w:val="24"/>
          <w:szCs w:val="24"/>
        </w:rPr>
        <w:t>4</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5</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S</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a</w:t>
      </w:r>
      <w:r w:rsidRPr="00434E69">
        <w:rPr>
          <w:rFonts w:ascii="Times New Roman" w:hAnsi="Times New Roman" w:cs="Times New Roman"/>
          <w:spacing w:val="1"/>
          <w:sz w:val="24"/>
          <w:szCs w:val="24"/>
          <w:u w:val="single"/>
        </w:rPr>
        <w:t>r</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z w:val="24"/>
          <w:szCs w:val="24"/>
          <w:u w:val="single"/>
        </w:rPr>
        <w:t>/</w:t>
      </w:r>
      <w:r w:rsidRPr="00434E69">
        <w:rPr>
          <w:rFonts w:ascii="Times New Roman" w:hAnsi="Times New Roman" w:cs="Times New Roman"/>
          <w:spacing w:val="-3"/>
          <w:sz w:val="24"/>
          <w:szCs w:val="24"/>
          <w:u w:val="single"/>
        </w:rPr>
        <w:t>F</w:t>
      </w:r>
      <w:r w:rsidRPr="00434E69">
        <w:rPr>
          <w:rFonts w:ascii="Times New Roman" w:hAnsi="Times New Roman" w:cs="Times New Roman"/>
          <w:spacing w:val="-1"/>
          <w:sz w:val="24"/>
          <w:szCs w:val="24"/>
          <w:u w:val="single"/>
        </w:rPr>
        <w:t>ee</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r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before="19" w:after="0" w:line="220" w:lineRule="exact"/>
        <w:rPr>
          <w:rFonts w:ascii="Times New Roman" w:hAnsi="Times New Roman" w:cs="Times New Roman"/>
        </w:rPr>
      </w:pPr>
    </w:p>
    <w:p w:rsidR="002D6115" w:rsidRPr="00434E69" w:rsidRDefault="00CF6569" w:rsidP="00323039">
      <w:pPr>
        <w:widowControl w:val="0"/>
        <w:autoSpaceDE w:val="0"/>
        <w:autoSpaceDN w:val="0"/>
        <w:adjustRightInd w:val="0"/>
        <w:spacing w:after="0" w:line="271" w:lineRule="exact"/>
        <w:ind w:left="4248" w:right="4206"/>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 xml:space="preserve"> </w:t>
      </w:r>
      <w:r w:rsidR="002D2637" w:rsidRPr="00434E69">
        <w:rPr>
          <w:rFonts w:ascii="Times New Roman" w:hAnsi="Times New Roman" w:cs="Times New Roman"/>
          <w:b/>
          <w:bCs/>
          <w:position w:val="-1"/>
          <w:sz w:val="24"/>
          <w:szCs w:val="24"/>
          <w:u w:val="thick"/>
        </w:rPr>
        <w:t xml:space="preserve">– </w:t>
      </w:r>
      <w:r w:rsidR="002D2637" w:rsidRPr="00434E69">
        <w:rPr>
          <w:rFonts w:ascii="Times New Roman" w:hAnsi="Times New Roman" w:cs="Times New Roman"/>
          <w:b/>
          <w:bCs/>
          <w:spacing w:val="2"/>
          <w:position w:val="-1"/>
          <w:sz w:val="24"/>
          <w:szCs w:val="24"/>
          <w:u w:val="thick"/>
        </w:rPr>
        <w:t>Officers</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before="29" w:after="0" w:line="246" w:lineRule="auto"/>
        <w:ind w:left="853" w:right="141" w:hanging="7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Nu</w:t>
      </w:r>
      <w:r w:rsidRPr="00434E69">
        <w:rPr>
          <w:rFonts w:ascii="Times New Roman" w:hAnsi="Times New Roman" w:cs="Times New Roman"/>
          <w:spacing w:val="-10"/>
          <w:sz w:val="24"/>
          <w:szCs w:val="24"/>
          <w:u w:val="single"/>
        </w:rPr>
        <w:t>m</w:t>
      </w:r>
      <w:r w:rsidRPr="00434E69">
        <w:rPr>
          <w:rFonts w:ascii="Times New Roman" w:hAnsi="Times New Roman" w:cs="Times New Roman"/>
          <w:spacing w:val="-5"/>
          <w:sz w:val="24"/>
          <w:szCs w:val="24"/>
          <w:u w:val="single"/>
        </w:rPr>
        <w:t>b</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z w:val="24"/>
          <w:szCs w:val="24"/>
          <w:u w:val="single"/>
        </w:rPr>
        <w:t>Qu</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li</w:t>
      </w:r>
      <w:r w:rsidRPr="00434E69">
        <w:rPr>
          <w:rFonts w:ascii="Times New Roman" w:hAnsi="Times New Roman" w:cs="Times New Roman"/>
          <w:spacing w:val="-8"/>
          <w:sz w:val="24"/>
          <w:szCs w:val="24"/>
          <w:u w:val="single"/>
        </w:rPr>
        <w:t>f</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ca</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 xml:space="preserve">s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T</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m</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9"/>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6"/>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10"/>
          <w:sz w:val="24"/>
          <w:szCs w:val="24"/>
        </w:rPr>
        <w:t>y</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7"/>
          <w:sz w:val="24"/>
          <w:szCs w:val="24"/>
        </w:rPr>
        <w:t>r</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z w:val="24"/>
          <w:szCs w:val="24"/>
          <w:u w:val="single"/>
        </w:rPr>
        <w:t>No</w:t>
      </w:r>
      <w:r w:rsidRPr="00434E69">
        <w:rPr>
          <w:rFonts w:ascii="Times New Roman" w:hAnsi="Times New Roman" w:cs="Times New Roman"/>
          <w:spacing w:val="6"/>
          <w:sz w:val="24"/>
          <w:szCs w:val="24"/>
          <w:u w:val="single"/>
        </w:rPr>
        <w:t xml:space="preserve"> </w:t>
      </w:r>
      <w:r w:rsidRPr="00434E69">
        <w:rPr>
          <w:rFonts w:ascii="Times New Roman" w:hAnsi="Times New Roman" w:cs="Times New Roman"/>
          <w:sz w:val="24"/>
          <w:szCs w:val="24"/>
          <w:u w:val="single"/>
        </w:rPr>
        <w:t>p</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x</w:t>
      </w:r>
      <w:r w:rsidRPr="00434E69">
        <w:rPr>
          <w:rFonts w:ascii="Times New Roman" w:hAnsi="Times New Roman" w:cs="Times New Roman"/>
          <w:spacing w:val="-1"/>
          <w:sz w:val="24"/>
          <w:szCs w:val="24"/>
          <w:u w:val="single"/>
        </w:rPr>
        <w:t>ce</w:t>
      </w:r>
      <w:r w:rsidRPr="00434E69">
        <w:rPr>
          <w:rFonts w:ascii="Times New Roman" w:hAnsi="Times New Roman" w:cs="Times New Roman"/>
          <w:sz w:val="24"/>
          <w:szCs w:val="24"/>
          <w:u w:val="single"/>
        </w:rPr>
        <w:t>pt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2"/>
          <w:sz w:val="24"/>
          <w:szCs w:val="24"/>
          <w:u w:val="single"/>
        </w:rPr>
        <w:t>T</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ea</w:t>
      </w:r>
      <w:r w:rsidRPr="00434E69">
        <w:rPr>
          <w:rFonts w:ascii="Times New Roman" w:hAnsi="Times New Roman" w:cs="Times New Roman"/>
          <w:spacing w:val="-2"/>
          <w:sz w:val="24"/>
          <w:szCs w:val="24"/>
          <w:u w:val="single"/>
        </w:rPr>
        <w:t>s</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s</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a</w:t>
      </w:r>
      <w:r w:rsidRPr="00434E69">
        <w:rPr>
          <w:rFonts w:ascii="Times New Roman" w:hAnsi="Times New Roman" w:cs="Times New Roman"/>
          <w:spacing w:val="-9"/>
          <w:sz w:val="24"/>
          <w:szCs w:val="24"/>
          <w:u w:val="single"/>
        </w:rPr>
        <w:t>l</w:t>
      </w:r>
      <w:r w:rsidRPr="00434E69">
        <w:rPr>
          <w:rFonts w:ascii="Times New Roman" w:hAnsi="Times New Roman" w:cs="Times New Roman"/>
          <w:sz w:val="24"/>
          <w:szCs w:val="24"/>
          <w:u w:val="single"/>
        </w:rPr>
        <w:t>l</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5"/>
          <w:sz w:val="24"/>
          <w:szCs w:val="24"/>
          <w:u w:val="single"/>
        </w:rPr>
        <w:t>b</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1"/>
          <w:sz w:val="24"/>
          <w:szCs w:val="24"/>
          <w:u w:val="single"/>
        </w:rPr>
        <w:t>e</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ec</w:t>
      </w:r>
      <w:r w:rsidRPr="00434E69">
        <w:rPr>
          <w:rFonts w:ascii="Times New Roman" w:hAnsi="Times New Roman" w:cs="Times New Roman"/>
          <w:spacing w:val="5"/>
          <w:sz w:val="24"/>
          <w:szCs w:val="24"/>
          <w:u w:val="single"/>
        </w:rPr>
        <w:t>t</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d</w:t>
      </w:r>
      <w:r w:rsidRPr="00434E69">
        <w:rPr>
          <w:rFonts w:ascii="Times New Roman" w:hAnsi="Times New Roman" w:cs="Times New Roman"/>
          <w:sz w:val="24"/>
          <w:szCs w:val="24"/>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o</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2"/>
          <w:sz w:val="24"/>
          <w:szCs w:val="24"/>
          <w:u w:val="single"/>
        </w:rPr>
        <w:t>s</w:t>
      </w:r>
      <w:r w:rsidRPr="00434E69">
        <w:rPr>
          <w:rFonts w:ascii="Times New Roman" w:hAnsi="Times New Roman" w:cs="Times New Roman"/>
          <w:spacing w:val="-1"/>
          <w:sz w:val="24"/>
          <w:szCs w:val="24"/>
          <w:u w:val="single"/>
        </w:rPr>
        <w:t>e</w:t>
      </w:r>
      <w:r w:rsidRPr="00434E69">
        <w:rPr>
          <w:rFonts w:ascii="Times New Roman" w:hAnsi="Times New Roman" w:cs="Times New Roman"/>
          <w:spacing w:val="1"/>
          <w:sz w:val="24"/>
          <w:szCs w:val="24"/>
          <w:u w:val="single"/>
        </w:rPr>
        <w:t>r</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9"/>
          <w:sz w:val="24"/>
          <w:szCs w:val="24"/>
          <w:u w:val="single"/>
        </w:rPr>
        <w:t>m</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pacing w:val="-1"/>
          <w:sz w:val="24"/>
          <w:szCs w:val="24"/>
          <w:u w:val="single"/>
        </w:rPr>
        <w:t>a</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e</w:t>
      </w:r>
      <w:ins w:id="45" w:author="Bob Boland - Partners" w:date="2016-02-03T18:29:00Z">
        <w:r w:rsidR="00B52D87">
          <w:rPr>
            <w:rFonts w:ascii="Times New Roman" w:hAnsi="Times New Roman" w:cs="Times New Roman"/>
            <w:sz w:val="24"/>
            <w:szCs w:val="24"/>
            <w:u w:val="single"/>
          </w:rPr>
          <w:t xml:space="preserve"> (1)</w:t>
        </w:r>
      </w:ins>
      <w:r w:rsidRPr="00434E69">
        <w:rPr>
          <w:rFonts w:ascii="Times New Roman" w:hAnsi="Times New Roman" w:cs="Times New Roman"/>
          <w:spacing w:val="1"/>
          <w:sz w:val="24"/>
          <w:szCs w:val="24"/>
          <w:u w:val="single"/>
        </w:rPr>
        <w:t xml:space="preserve"> </w:t>
      </w:r>
      <w:r w:rsidRPr="00434E69">
        <w:rPr>
          <w:rFonts w:ascii="Times New Roman" w:hAnsi="Times New Roman" w:cs="Times New Roman"/>
          <w:spacing w:val="-1"/>
          <w:sz w:val="24"/>
          <w:szCs w:val="24"/>
          <w:u w:val="single"/>
        </w:rPr>
        <w:t>c</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pacing w:val="-2"/>
          <w:sz w:val="24"/>
          <w:szCs w:val="24"/>
          <w:u w:val="single"/>
        </w:rPr>
        <w:t>s</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v</w:t>
      </w:r>
      <w:r w:rsidRPr="00434E69">
        <w:rPr>
          <w:rFonts w:ascii="Times New Roman" w:hAnsi="Times New Roman" w:cs="Times New Roman"/>
          <w:sz w:val="24"/>
          <w:szCs w:val="24"/>
          <w:u w:val="single"/>
        </w:rPr>
        <w:t>e</w:t>
      </w:r>
      <w:r w:rsidRPr="00434E69">
        <w:rPr>
          <w:rFonts w:ascii="Times New Roman" w:hAnsi="Times New Roman" w:cs="Times New Roman"/>
          <w:spacing w:val="1"/>
          <w:sz w:val="24"/>
          <w:szCs w:val="24"/>
          <w:u w:val="single"/>
        </w:rPr>
        <w:t xml:space="preserve"> </w:t>
      </w:r>
      <w:del w:id="46" w:author="Bob Boland - Partners" w:date="2016-02-03T18:29:00Z">
        <w:r w:rsidRPr="00434E69" w:rsidDel="00B52D87">
          <w:rPr>
            <w:rFonts w:ascii="Times New Roman" w:hAnsi="Times New Roman" w:cs="Times New Roman"/>
            <w:spacing w:val="7"/>
            <w:sz w:val="24"/>
            <w:szCs w:val="24"/>
            <w:u w:val="single"/>
          </w:rPr>
          <w:delText>(</w:delText>
        </w:r>
        <w:r w:rsidRPr="00434E69" w:rsidDel="00B52D87">
          <w:rPr>
            <w:rFonts w:ascii="Times New Roman" w:hAnsi="Times New Roman" w:cs="Times New Roman"/>
            <w:sz w:val="24"/>
            <w:szCs w:val="24"/>
          </w:rPr>
          <w:delText>1)</w:delText>
        </w:r>
      </w:del>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1)</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d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t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0" w:lineRule="auto"/>
        <w:ind w:left="104" w:right="-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2</w:t>
      </w:r>
      <w:r w:rsidRPr="00434E69">
        <w:rPr>
          <w:rFonts w:ascii="Times New Roman" w:hAnsi="Times New Roman" w:cs="Times New Roman"/>
          <w:sz w:val="24"/>
          <w:szCs w:val="24"/>
        </w:rPr>
        <w:tab/>
      </w:r>
      <w:r w:rsidRPr="00434E69">
        <w:rPr>
          <w:rFonts w:ascii="Times New Roman" w:hAnsi="Times New Roman" w:cs="Times New Roman"/>
          <w:sz w:val="24"/>
          <w:szCs w:val="24"/>
          <w:u w:val="single"/>
        </w:rPr>
        <w:t>N</w:t>
      </w:r>
      <w:r w:rsidRPr="00434E69">
        <w:rPr>
          <w:rFonts w:ascii="Times New Roman" w:hAnsi="Times New Roman" w:cs="Times New Roman"/>
          <w:spacing w:val="4"/>
          <w:sz w:val="24"/>
          <w:szCs w:val="24"/>
          <w:u w:val="single"/>
        </w:rPr>
        <w:t>o</w:t>
      </w:r>
      <w:r w:rsidRPr="00434E69">
        <w:rPr>
          <w:rFonts w:ascii="Times New Roman" w:hAnsi="Times New Roman" w:cs="Times New Roman"/>
          <w:spacing w:val="-9"/>
          <w:sz w:val="24"/>
          <w:szCs w:val="24"/>
          <w:u w:val="single"/>
        </w:rPr>
        <w:t>mi</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r w:rsidRPr="00434E69">
        <w:rPr>
          <w:rFonts w:ascii="Times New Roman" w:hAnsi="Times New Roman" w:cs="Times New Roman"/>
          <w:spacing w:val="-3"/>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4"/>
          <w:sz w:val="24"/>
          <w:szCs w:val="24"/>
          <w:u w:val="single"/>
        </w:rPr>
        <w:t xml:space="preserve"> </w:t>
      </w:r>
      <w:r w:rsidRPr="00434E69">
        <w:rPr>
          <w:rFonts w:ascii="Times New Roman" w:hAnsi="Times New Roman" w:cs="Times New Roman"/>
          <w:spacing w:val="2"/>
          <w:sz w:val="24"/>
          <w:szCs w:val="24"/>
          <w:u w:val="single"/>
        </w:rPr>
        <w:t>E</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ec</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z w:val="24"/>
          <w:szCs w:val="24"/>
          <w:u w:val="single"/>
        </w:rPr>
        <w:t>n</w:t>
      </w:r>
    </w:p>
    <w:p w:rsidR="002D6115" w:rsidRPr="00434E69" w:rsidRDefault="00F32827">
      <w:pPr>
        <w:widowControl w:val="0"/>
        <w:autoSpaceDE w:val="0"/>
        <w:autoSpaceDN w:val="0"/>
        <w:adjustRightInd w:val="0"/>
        <w:spacing w:before="7" w:after="0" w:line="246" w:lineRule="auto"/>
        <w:ind w:left="824" w:right="159"/>
        <w:rPr>
          <w:rFonts w:ascii="Times New Roman" w:hAnsi="Times New Roman" w:cs="Times New Roman"/>
          <w:sz w:val="24"/>
          <w:szCs w:val="24"/>
        </w:rPr>
      </w:pPr>
      <w:ins w:id="47" w:author="Bob Boland - Partners" w:date="2015-05-01T15:41:00Z">
        <w:r w:rsidRPr="00434E69">
          <w:rPr>
            <w:rFonts w:ascii="Times New Roman" w:hAnsi="Times New Roman" w:cs="Times New Roman"/>
            <w:spacing w:val="-5"/>
            <w:sz w:val="24"/>
            <w:szCs w:val="24"/>
          </w:rPr>
          <w:t xml:space="preserve">Prior to the </w:t>
        </w:r>
      </w:ins>
      <w:del w:id="48" w:author="Bob Boland - Partners" w:date="2015-05-01T15:41:00Z">
        <w:r w:rsidR="00CF6569" w:rsidRPr="00434E69" w:rsidDel="00F32827">
          <w:rPr>
            <w:rFonts w:ascii="Times New Roman" w:hAnsi="Times New Roman" w:cs="Times New Roman"/>
            <w:spacing w:val="-5"/>
            <w:sz w:val="24"/>
            <w:szCs w:val="24"/>
          </w:rPr>
          <w:delText>A</w:delText>
        </w:r>
        <w:r w:rsidR="00CF6569" w:rsidRPr="00434E69" w:rsidDel="00F32827">
          <w:rPr>
            <w:rFonts w:ascii="Times New Roman" w:hAnsi="Times New Roman" w:cs="Times New Roman"/>
            <w:sz w:val="24"/>
            <w:szCs w:val="24"/>
          </w:rPr>
          <w:delText>t</w:delText>
        </w:r>
        <w:r w:rsidR="00CF6569" w:rsidRPr="00434E69" w:rsidDel="00F32827">
          <w:rPr>
            <w:rFonts w:ascii="Times New Roman" w:hAnsi="Times New Roman" w:cs="Times New Roman"/>
            <w:spacing w:val="7"/>
            <w:sz w:val="24"/>
            <w:szCs w:val="24"/>
          </w:rPr>
          <w:delText xml:space="preserve"> </w:delText>
        </w:r>
        <w:r w:rsidR="00CF6569" w:rsidRPr="00434E69" w:rsidDel="00F32827">
          <w:rPr>
            <w:rFonts w:ascii="Times New Roman" w:hAnsi="Times New Roman" w:cs="Times New Roman"/>
            <w:spacing w:val="5"/>
            <w:sz w:val="24"/>
            <w:szCs w:val="24"/>
          </w:rPr>
          <w:delText>t</w:delText>
        </w:r>
        <w:r w:rsidR="00CF6569" w:rsidRPr="00434E69" w:rsidDel="00F32827">
          <w:rPr>
            <w:rFonts w:ascii="Times New Roman" w:hAnsi="Times New Roman" w:cs="Times New Roman"/>
            <w:spacing w:val="-5"/>
            <w:sz w:val="24"/>
            <w:szCs w:val="24"/>
          </w:rPr>
          <w:delText>h</w:delText>
        </w:r>
        <w:r w:rsidR="00CF6569" w:rsidRPr="00434E69" w:rsidDel="00F32827">
          <w:rPr>
            <w:rFonts w:ascii="Times New Roman" w:hAnsi="Times New Roman" w:cs="Times New Roman"/>
            <w:sz w:val="24"/>
            <w:szCs w:val="24"/>
          </w:rPr>
          <w:delText>e</w:delText>
        </w:r>
      </w:del>
      <w:del w:id="49" w:author="Bob Boland - Partners" w:date="2015-05-01T15:42:00Z">
        <w:r w:rsidR="00CF6569" w:rsidRPr="00434E69" w:rsidDel="00F32827">
          <w:rPr>
            <w:rFonts w:ascii="Times New Roman" w:hAnsi="Times New Roman" w:cs="Times New Roman"/>
            <w:spacing w:val="1"/>
            <w:sz w:val="24"/>
            <w:szCs w:val="24"/>
          </w:rPr>
          <w:delText xml:space="preserve"> </w:delText>
        </w:r>
      </w:del>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nn</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imm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N</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5)</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imm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z w:val="24"/>
          <w:szCs w:val="24"/>
        </w:rPr>
        <w:t>Of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12"/>
          <w:sz w:val="24"/>
          <w:szCs w:val="24"/>
        </w:rPr>
        <w:t>o</w:t>
      </w:r>
      <w:r w:rsidR="00CF6569" w:rsidRPr="00434E69">
        <w:rPr>
          <w:rFonts w:ascii="Times New Roman" w:hAnsi="Times New Roman" w:cs="Times New Roman"/>
          <w:sz w:val="24"/>
          <w:szCs w:val="24"/>
        </w:rPr>
        <w:t>ur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z w:val="24"/>
          <w:szCs w:val="24"/>
        </w:rPr>
        <w:t>4)</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o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wo</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w:t>
      </w:r>
      <w:r w:rsidR="00CF6569" w:rsidRPr="00434E69">
        <w:rPr>
          <w:rFonts w:ascii="Times New Roman" w:hAnsi="Times New Roman" w:cs="Times New Roman"/>
          <w:sz w:val="24"/>
          <w:szCs w:val="24"/>
        </w:rPr>
        <w:t>2)</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N</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 xml:space="preserve">e </w:t>
      </w:r>
      <w:del w:id="50" w:author="Bob Boland - Partners" w:date="2016-02-03T18:30:00Z">
        <w:r w:rsidR="00CF6569" w:rsidRPr="00434E69" w:rsidDel="00B52D87">
          <w:rPr>
            <w:rFonts w:ascii="Times New Roman" w:hAnsi="Times New Roman" w:cs="Times New Roman"/>
            <w:spacing w:val="-1"/>
            <w:sz w:val="24"/>
            <w:szCs w:val="24"/>
          </w:rPr>
          <w:delText>a</w:delText>
        </w:r>
      </w:del>
      <w:ins w:id="51" w:author="Bob Boland - Partners" w:date="2016-02-03T18:30:00Z">
        <w:r w:rsidR="00B52D87">
          <w:rPr>
            <w:rFonts w:ascii="Times New Roman" w:hAnsi="Times New Roman" w:cs="Times New Roman"/>
            <w:spacing w:val="-1"/>
            <w:sz w:val="24"/>
            <w:szCs w:val="24"/>
          </w:rPr>
          <w:t>A</w:t>
        </w:r>
      </w:ins>
      <w:r w:rsidR="00CF6569" w:rsidRPr="00434E69">
        <w:rPr>
          <w:rFonts w:ascii="Times New Roman" w:hAnsi="Times New Roman" w:cs="Times New Roman"/>
          <w:spacing w:val="-5"/>
          <w:sz w:val="24"/>
          <w:szCs w:val="24"/>
        </w:rPr>
        <w:t>nn</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del w:id="52" w:author="Bob Boland - Partners" w:date="2016-02-03T18:30:00Z">
        <w:r w:rsidR="00CF6569" w:rsidRPr="00434E69" w:rsidDel="00B52D87">
          <w:rPr>
            <w:rFonts w:ascii="Times New Roman" w:hAnsi="Times New Roman" w:cs="Times New Roman"/>
            <w:spacing w:val="-9"/>
            <w:sz w:val="24"/>
            <w:szCs w:val="24"/>
          </w:rPr>
          <w:delText>m</w:delText>
        </w:r>
      </w:del>
      <w:ins w:id="53" w:author="Bob Boland - Partners" w:date="2016-02-03T18:30:00Z">
        <w:r w:rsidR="00B52D87">
          <w:rPr>
            <w:rFonts w:ascii="Times New Roman" w:hAnsi="Times New Roman" w:cs="Times New Roman"/>
            <w:spacing w:val="-9"/>
            <w:sz w:val="24"/>
            <w:szCs w:val="24"/>
          </w:rPr>
          <w:t>M</w:t>
        </w:r>
      </w:ins>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ins w:id="54" w:author="Bob Boland - Partners" w:date="2016-02-03T18:31:00Z">
        <w:r w:rsidR="002849D3">
          <w:rPr>
            <w:rFonts w:ascii="Times New Roman" w:hAnsi="Times New Roman" w:cs="Times New Roman"/>
            <w:spacing w:val="2"/>
            <w:sz w:val="24"/>
            <w:szCs w:val="24"/>
          </w:rPr>
          <w:t xml:space="preserve">to select </w:t>
        </w:r>
      </w:ins>
      <w:del w:id="55" w:author="Bob Boland - Partners" w:date="2016-02-03T18:31:00Z">
        <w:r w:rsidR="00CF6569" w:rsidRPr="00434E69" w:rsidDel="002849D3">
          <w:rPr>
            <w:rFonts w:ascii="Times New Roman" w:hAnsi="Times New Roman" w:cs="Times New Roman"/>
            <w:spacing w:val="-1"/>
            <w:sz w:val="24"/>
            <w:szCs w:val="24"/>
          </w:rPr>
          <w:delText>a</w:delText>
        </w:r>
        <w:r w:rsidR="00CF6569" w:rsidRPr="00434E69" w:rsidDel="002849D3">
          <w:rPr>
            <w:rFonts w:ascii="Times New Roman" w:hAnsi="Times New Roman" w:cs="Times New Roman"/>
            <w:spacing w:val="-5"/>
            <w:sz w:val="24"/>
            <w:szCs w:val="24"/>
          </w:rPr>
          <w:delText>n</w:delText>
        </w:r>
        <w:r w:rsidR="00CF6569" w:rsidRPr="00434E69" w:rsidDel="002849D3">
          <w:rPr>
            <w:rFonts w:ascii="Times New Roman" w:hAnsi="Times New Roman" w:cs="Times New Roman"/>
            <w:sz w:val="24"/>
            <w:szCs w:val="24"/>
          </w:rPr>
          <w:delText>d</w:delText>
        </w:r>
        <w:r w:rsidR="00CF6569" w:rsidRPr="00434E69" w:rsidDel="002849D3">
          <w:rPr>
            <w:rFonts w:ascii="Times New Roman" w:hAnsi="Times New Roman" w:cs="Times New Roman"/>
            <w:spacing w:val="2"/>
            <w:sz w:val="24"/>
            <w:szCs w:val="24"/>
          </w:rPr>
          <w:delText xml:space="preserve"> </w:delText>
        </w:r>
        <w:r w:rsidR="00CF6569" w:rsidRPr="00434E69" w:rsidDel="002849D3">
          <w:rPr>
            <w:rFonts w:ascii="Times New Roman" w:hAnsi="Times New Roman" w:cs="Times New Roman"/>
            <w:spacing w:val="-1"/>
            <w:sz w:val="24"/>
            <w:szCs w:val="24"/>
          </w:rPr>
          <w:delText>a</w:delText>
        </w:r>
        <w:r w:rsidR="00CF6569" w:rsidRPr="00434E69" w:rsidDel="002849D3">
          <w:rPr>
            <w:rFonts w:ascii="Times New Roman" w:hAnsi="Times New Roman" w:cs="Times New Roman"/>
            <w:spacing w:val="-5"/>
            <w:sz w:val="24"/>
            <w:szCs w:val="24"/>
          </w:rPr>
          <w:delText>nn</w:delText>
        </w:r>
        <w:r w:rsidR="00CF6569" w:rsidRPr="00434E69" w:rsidDel="002849D3">
          <w:rPr>
            <w:rFonts w:ascii="Times New Roman" w:hAnsi="Times New Roman" w:cs="Times New Roman"/>
            <w:spacing w:val="5"/>
            <w:sz w:val="24"/>
            <w:szCs w:val="24"/>
          </w:rPr>
          <w:delText>o</w:delText>
        </w:r>
        <w:r w:rsidR="00CF6569" w:rsidRPr="00434E69" w:rsidDel="002849D3">
          <w:rPr>
            <w:rFonts w:ascii="Times New Roman" w:hAnsi="Times New Roman" w:cs="Times New Roman"/>
            <w:sz w:val="24"/>
            <w:szCs w:val="24"/>
          </w:rPr>
          <w:delText>u</w:delText>
        </w:r>
        <w:r w:rsidR="00CF6569" w:rsidRPr="00434E69" w:rsidDel="002849D3">
          <w:rPr>
            <w:rFonts w:ascii="Times New Roman" w:hAnsi="Times New Roman" w:cs="Times New Roman"/>
            <w:spacing w:val="-5"/>
            <w:sz w:val="24"/>
            <w:szCs w:val="24"/>
          </w:rPr>
          <w:delText>n</w:delText>
        </w:r>
        <w:r w:rsidR="00CF6569" w:rsidRPr="00434E69" w:rsidDel="002849D3">
          <w:rPr>
            <w:rFonts w:ascii="Times New Roman" w:hAnsi="Times New Roman" w:cs="Times New Roman"/>
            <w:spacing w:val="-1"/>
            <w:sz w:val="24"/>
            <w:szCs w:val="24"/>
          </w:rPr>
          <w:delText>c</w:delText>
        </w:r>
        <w:r w:rsidR="00CF6569" w:rsidRPr="00434E69" w:rsidDel="002849D3">
          <w:rPr>
            <w:rFonts w:ascii="Times New Roman" w:hAnsi="Times New Roman" w:cs="Times New Roman"/>
            <w:sz w:val="24"/>
            <w:szCs w:val="24"/>
          </w:rPr>
          <w:delText>e</w:delText>
        </w:r>
      </w:del>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2"/>
          <w:sz w:val="24"/>
          <w:szCs w:val="24"/>
        </w:rPr>
        <w:t>t</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S</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del w:id="56" w:author="Bob Boland - Partners" w:date="2015-12-10T10:17:00Z">
        <w:r w:rsidR="00CF6569" w:rsidRPr="00434E69" w:rsidDel="00F97670">
          <w:rPr>
            <w:rFonts w:ascii="Times New Roman" w:hAnsi="Times New Roman" w:cs="Times New Roman"/>
            <w:spacing w:val="-1"/>
            <w:sz w:val="24"/>
            <w:szCs w:val="24"/>
          </w:rPr>
          <w:delText>a</w:delText>
        </w:r>
        <w:r w:rsidR="00CF6569" w:rsidRPr="00434E69" w:rsidDel="00F97670">
          <w:rPr>
            <w:rFonts w:ascii="Times New Roman" w:hAnsi="Times New Roman" w:cs="Times New Roman"/>
            <w:spacing w:val="-5"/>
            <w:sz w:val="24"/>
            <w:szCs w:val="24"/>
          </w:rPr>
          <w:delText>n</w:delText>
        </w:r>
        <w:r w:rsidR="00CF6569" w:rsidRPr="00434E69" w:rsidDel="00F97670">
          <w:rPr>
            <w:rFonts w:ascii="Times New Roman" w:hAnsi="Times New Roman" w:cs="Times New Roman"/>
            <w:sz w:val="24"/>
            <w:szCs w:val="24"/>
          </w:rPr>
          <w:delText xml:space="preserve">d </w:delText>
        </w:r>
      </w:del>
      <w:r w:rsidR="00CF6569" w:rsidRPr="00434E69">
        <w:rPr>
          <w:rFonts w:ascii="Times New Roman" w:hAnsi="Times New Roman" w:cs="Times New Roman"/>
          <w:spacing w:val="1"/>
          <w:sz w:val="24"/>
          <w:szCs w:val="24"/>
        </w:rPr>
        <w:t>Pr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g</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m</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ins w:id="57" w:author="Bob Boland - Partners" w:date="2015-12-10T10:17:00Z">
        <w:r w:rsidR="00F97670">
          <w:rPr>
            <w:rFonts w:ascii="Times New Roman" w:hAnsi="Times New Roman" w:cs="Times New Roman"/>
            <w:sz w:val="24"/>
            <w:szCs w:val="24"/>
          </w:rPr>
          <w:t>, and Program Chair-Elect</w:t>
        </w:r>
      </w:ins>
      <w:ins w:id="58" w:author="Bob Boland - Partners" w:date="2015-12-09T10:57:00Z">
        <w:r w:rsidR="00833ABF">
          <w:rPr>
            <w:rFonts w:ascii="Times New Roman" w:hAnsi="Times New Roman" w:cs="Times New Roman"/>
            <w:sz w:val="24"/>
            <w:szCs w:val="24"/>
          </w:rPr>
          <w:t xml:space="preserve">.  The </w:t>
        </w:r>
      </w:ins>
      <w:ins w:id="59" w:author="Bob Boland - Partners" w:date="2016-01-12T12:47:00Z">
        <w:r w:rsidR="0098433A">
          <w:rPr>
            <w:rFonts w:ascii="Times New Roman" w:hAnsi="Times New Roman" w:cs="Times New Roman"/>
            <w:sz w:val="24"/>
            <w:szCs w:val="24"/>
          </w:rPr>
          <w:t>C</w:t>
        </w:r>
      </w:ins>
      <w:ins w:id="60" w:author="Bob Boland - Partners" w:date="2015-12-09T10:57:00Z">
        <w:r w:rsidR="00833ABF">
          <w:rPr>
            <w:rFonts w:ascii="Times New Roman" w:hAnsi="Times New Roman" w:cs="Times New Roman"/>
            <w:sz w:val="24"/>
            <w:szCs w:val="24"/>
          </w:rPr>
          <w:t xml:space="preserve">ommittee will announce </w:t>
        </w:r>
      </w:ins>
      <w:ins w:id="61" w:author="Bob Boland - Partners" w:date="2016-01-12T12:47:00Z">
        <w:r w:rsidR="0098433A">
          <w:rPr>
            <w:rFonts w:ascii="Times New Roman" w:hAnsi="Times New Roman" w:cs="Times New Roman"/>
            <w:sz w:val="24"/>
            <w:szCs w:val="24"/>
          </w:rPr>
          <w:t xml:space="preserve">the list of candidates </w:t>
        </w:r>
        <w:r w:rsidR="0098433A" w:rsidRPr="0098433A">
          <w:rPr>
            <w:rFonts w:ascii="Times New Roman" w:hAnsi="Times New Roman" w:cs="Times New Roman"/>
            <w:sz w:val="24"/>
            <w:szCs w:val="24"/>
          </w:rPr>
          <w:t>for President-Elect, Secretary, Treasurer, and Program Chair to membership</w:t>
        </w:r>
      </w:ins>
      <w:ins w:id="62" w:author="Bob Boland - Partners" w:date="2016-01-12T12:48:00Z">
        <w:r w:rsidR="0098433A">
          <w:rPr>
            <w:rFonts w:ascii="Times New Roman" w:hAnsi="Times New Roman" w:cs="Times New Roman"/>
            <w:sz w:val="24"/>
            <w:szCs w:val="24"/>
          </w:rPr>
          <w:t xml:space="preserve"> </w:t>
        </w:r>
      </w:ins>
      <w:ins w:id="63" w:author="Bob Boland - Partners" w:date="2015-12-09T11:05:00Z">
        <w:r w:rsidR="00D472FC">
          <w:rPr>
            <w:rFonts w:ascii="Times New Roman" w:hAnsi="Times New Roman" w:cs="Times New Roman"/>
            <w:sz w:val="24"/>
            <w:szCs w:val="24"/>
          </w:rPr>
          <w:t xml:space="preserve">at the </w:t>
        </w:r>
      </w:ins>
      <w:ins w:id="64" w:author="Bob Boland - Partners" w:date="2015-12-09T10:58:00Z">
        <w:r w:rsidR="00833ABF">
          <w:rPr>
            <w:rFonts w:ascii="Times New Roman" w:hAnsi="Times New Roman" w:cs="Times New Roman"/>
            <w:sz w:val="24"/>
            <w:szCs w:val="24"/>
          </w:rPr>
          <w:t xml:space="preserve">Annual </w:t>
        </w:r>
      </w:ins>
      <w:ins w:id="65" w:author="Bob Boland - Partners" w:date="2016-01-12T13:47:00Z">
        <w:r w:rsidR="00D94B12">
          <w:rPr>
            <w:rFonts w:ascii="Times New Roman" w:hAnsi="Times New Roman" w:cs="Times New Roman"/>
            <w:sz w:val="24"/>
            <w:szCs w:val="24"/>
          </w:rPr>
          <w:t>Business</w:t>
        </w:r>
      </w:ins>
      <w:ins w:id="66" w:author="Bob Boland - Partners" w:date="2015-12-09T10:58:00Z">
        <w:r w:rsidR="00833ABF">
          <w:rPr>
            <w:rFonts w:ascii="Times New Roman" w:hAnsi="Times New Roman" w:cs="Times New Roman"/>
            <w:sz w:val="24"/>
            <w:szCs w:val="24"/>
          </w:rPr>
          <w:t xml:space="preserve"> Meeting</w:t>
        </w:r>
      </w:ins>
      <w:ins w:id="67" w:author="Bob Boland - Partners" w:date="2016-01-12T13:47:00Z">
        <w:r w:rsidR="00D94B12">
          <w:rPr>
            <w:rFonts w:ascii="Times New Roman" w:hAnsi="Times New Roman" w:cs="Times New Roman"/>
            <w:sz w:val="24"/>
            <w:szCs w:val="24"/>
          </w:rPr>
          <w:t xml:space="preserve"> </w:t>
        </w:r>
        <w:r w:rsidR="00D94B12" w:rsidRPr="00D94B12">
          <w:rPr>
            <w:rFonts w:ascii="Times New Roman" w:hAnsi="Times New Roman" w:cs="Times New Roman"/>
            <w:sz w:val="24"/>
            <w:szCs w:val="24"/>
          </w:rPr>
          <w:t xml:space="preserve"> and will announce the candidate for Program Chair-Elect at the Annual Meeting’s concluding ceremonies.  </w:t>
        </w:r>
      </w:ins>
      <w:del w:id="68" w:author="Bob Boland - Partners" w:date="2015-12-09T10:59:00Z">
        <w:r w:rsidR="00CF6569" w:rsidRPr="00434E69" w:rsidDel="00833ABF">
          <w:rPr>
            <w:rFonts w:ascii="Times New Roman" w:hAnsi="Times New Roman" w:cs="Times New Roman"/>
            <w:spacing w:val="4"/>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z w:val="24"/>
            <w:szCs w:val="24"/>
          </w:rPr>
          <w:delText>o</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z w:val="24"/>
            <w:szCs w:val="24"/>
          </w:rPr>
          <w:delText>e</w:delText>
        </w:r>
        <w:r w:rsidR="00CF6569" w:rsidRPr="00434E69" w:rsidDel="00833ABF">
          <w:rPr>
            <w:rFonts w:ascii="Times New Roman" w:hAnsi="Times New Roman" w:cs="Times New Roman"/>
            <w:spacing w:val="1"/>
            <w:sz w:val="24"/>
            <w:szCs w:val="24"/>
          </w:rPr>
          <w:delText xml:space="preserve"> </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e</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be</w:delText>
        </w:r>
        <w:r w:rsidR="00CF6569" w:rsidRPr="00434E69" w:rsidDel="00833ABF">
          <w:rPr>
            <w:rFonts w:ascii="Times New Roman" w:hAnsi="Times New Roman" w:cs="Times New Roman"/>
            <w:spacing w:val="1"/>
            <w:sz w:val="24"/>
            <w:szCs w:val="24"/>
          </w:rPr>
          <w:delText>r</w:delText>
        </w:r>
        <w:r w:rsidR="00CF6569" w:rsidRPr="00434E69" w:rsidDel="00833ABF">
          <w:rPr>
            <w:rFonts w:ascii="Times New Roman" w:hAnsi="Times New Roman" w:cs="Times New Roman"/>
            <w:spacing w:val="-2"/>
            <w:sz w:val="24"/>
            <w:szCs w:val="24"/>
          </w:rPr>
          <w:delText>s</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z w:val="24"/>
            <w:szCs w:val="24"/>
          </w:rPr>
          <w:delText>p</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z w:val="24"/>
            <w:szCs w:val="24"/>
          </w:rPr>
          <w:delText>t</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z w:val="24"/>
            <w:szCs w:val="24"/>
          </w:rPr>
          <w:delText>e</w:delText>
        </w:r>
        <w:r w:rsidR="00CF6569" w:rsidRPr="00434E69" w:rsidDel="00833ABF">
          <w:rPr>
            <w:rFonts w:ascii="Times New Roman" w:hAnsi="Times New Roman" w:cs="Times New Roman"/>
            <w:spacing w:val="1"/>
            <w:sz w:val="24"/>
            <w:szCs w:val="24"/>
          </w:rPr>
          <w:delText xml:space="preserve"> </w:delText>
        </w:r>
        <w:r w:rsidR="00CF6569" w:rsidRPr="00434E69" w:rsidDel="00833ABF">
          <w:rPr>
            <w:rFonts w:ascii="Times New Roman" w:hAnsi="Times New Roman" w:cs="Times New Roman"/>
            <w:spacing w:val="-5"/>
            <w:sz w:val="24"/>
            <w:szCs w:val="24"/>
          </w:rPr>
          <w:delText>b</w:delText>
        </w:r>
        <w:r w:rsidR="00CF6569" w:rsidRPr="00434E69" w:rsidDel="00833ABF">
          <w:rPr>
            <w:rFonts w:ascii="Times New Roman" w:hAnsi="Times New Roman" w:cs="Times New Roman"/>
            <w:sz w:val="24"/>
            <w:szCs w:val="24"/>
          </w:rPr>
          <w:delText>u</w:delText>
        </w:r>
        <w:r w:rsidR="00CF6569" w:rsidRPr="00434E69" w:rsidDel="00833ABF">
          <w:rPr>
            <w:rFonts w:ascii="Times New Roman" w:hAnsi="Times New Roman" w:cs="Times New Roman"/>
            <w:spacing w:val="-2"/>
            <w:sz w:val="24"/>
            <w:szCs w:val="24"/>
          </w:rPr>
          <w:delText>s</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pacing w:val="-1"/>
            <w:sz w:val="24"/>
            <w:szCs w:val="24"/>
          </w:rPr>
          <w:delText>e</w:delText>
        </w:r>
        <w:r w:rsidR="00CF6569" w:rsidRPr="00434E69" w:rsidDel="00833ABF">
          <w:rPr>
            <w:rFonts w:ascii="Times New Roman" w:hAnsi="Times New Roman" w:cs="Times New Roman"/>
            <w:spacing w:val="-2"/>
            <w:sz w:val="24"/>
            <w:szCs w:val="24"/>
          </w:rPr>
          <w:delText>s</w:delText>
        </w:r>
        <w:r w:rsidR="00CF6569" w:rsidRPr="00434E69" w:rsidDel="00833ABF">
          <w:rPr>
            <w:rFonts w:ascii="Times New Roman" w:hAnsi="Times New Roman" w:cs="Times New Roman"/>
            <w:sz w:val="24"/>
            <w:szCs w:val="24"/>
          </w:rPr>
          <w:delText xml:space="preserve">s </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ee</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z w:val="24"/>
            <w:szCs w:val="24"/>
          </w:rPr>
          <w:delText>g</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pacing w:val="-1"/>
            <w:sz w:val="24"/>
            <w:szCs w:val="24"/>
          </w:rPr>
          <w:delText>e</w:delText>
        </w:r>
        <w:r w:rsidR="00CF6569" w:rsidRPr="00434E69" w:rsidDel="00833ABF">
          <w:rPr>
            <w:rFonts w:ascii="Times New Roman" w:hAnsi="Times New Roman" w:cs="Times New Roman"/>
            <w:spacing w:val="-9"/>
            <w:sz w:val="24"/>
            <w:szCs w:val="24"/>
          </w:rPr>
          <w:delText>l</w:delText>
        </w:r>
        <w:r w:rsidR="00CF6569" w:rsidRPr="00434E69" w:rsidDel="00833ABF">
          <w:rPr>
            <w:rFonts w:ascii="Times New Roman" w:hAnsi="Times New Roman" w:cs="Times New Roman"/>
            <w:sz w:val="24"/>
            <w:szCs w:val="24"/>
          </w:rPr>
          <w:delText>d</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z w:val="24"/>
            <w:szCs w:val="24"/>
          </w:rPr>
          <w:delText>du</w:delText>
        </w:r>
        <w:r w:rsidR="00CF6569" w:rsidRPr="00434E69" w:rsidDel="00833ABF">
          <w:rPr>
            <w:rFonts w:ascii="Times New Roman" w:hAnsi="Times New Roman" w:cs="Times New Roman"/>
            <w:spacing w:val="1"/>
            <w:sz w:val="24"/>
            <w:szCs w:val="24"/>
          </w:rPr>
          <w:delText>r</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z w:val="24"/>
            <w:szCs w:val="24"/>
          </w:rPr>
          <w:delText>g</w:delText>
        </w:r>
        <w:r w:rsidR="00CF6569" w:rsidRPr="00434E69" w:rsidDel="00833ABF">
          <w:rPr>
            <w:rFonts w:ascii="Times New Roman" w:hAnsi="Times New Roman" w:cs="Times New Roman"/>
            <w:spacing w:val="2"/>
            <w:sz w:val="24"/>
            <w:szCs w:val="24"/>
          </w:rPr>
          <w:delText xml:space="preserve"> </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5"/>
            <w:sz w:val="24"/>
            <w:szCs w:val="24"/>
          </w:rPr>
          <w:delText>h</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z w:val="24"/>
            <w:szCs w:val="24"/>
          </w:rPr>
          <w:delText>t</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pacing w:val="-5"/>
            <w:sz w:val="24"/>
            <w:szCs w:val="24"/>
          </w:rPr>
          <w:delText>nn</w:delText>
        </w:r>
        <w:r w:rsidR="00CF6569" w:rsidRPr="00434E69" w:rsidDel="00833ABF">
          <w:rPr>
            <w:rFonts w:ascii="Times New Roman" w:hAnsi="Times New Roman" w:cs="Times New Roman"/>
            <w:sz w:val="24"/>
            <w:szCs w:val="24"/>
          </w:rPr>
          <w:delText>u</w:delText>
        </w:r>
        <w:r w:rsidR="00CF6569" w:rsidRPr="00434E69" w:rsidDel="00833ABF">
          <w:rPr>
            <w:rFonts w:ascii="Times New Roman" w:hAnsi="Times New Roman" w:cs="Times New Roman"/>
            <w:spacing w:val="-1"/>
            <w:sz w:val="24"/>
            <w:szCs w:val="24"/>
          </w:rPr>
          <w:delText>a</w:delText>
        </w:r>
        <w:r w:rsidR="00CF6569" w:rsidRPr="00434E69" w:rsidDel="00833ABF">
          <w:rPr>
            <w:rFonts w:ascii="Times New Roman" w:hAnsi="Times New Roman" w:cs="Times New Roman"/>
            <w:sz w:val="24"/>
            <w:szCs w:val="24"/>
          </w:rPr>
          <w:delText>l</w:delText>
        </w:r>
        <w:r w:rsidR="00CF6569" w:rsidRPr="00434E69" w:rsidDel="00833ABF">
          <w:rPr>
            <w:rFonts w:ascii="Times New Roman" w:hAnsi="Times New Roman" w:cs="Times New Roman"/>
            <w:spacing w:val="-7"/>
            <w:sz w:val="24"/>
            <w:szCs w:val="24"/>
          </w:rPr>
          <w:delText xml:space="preserve"> </w:delText>
        </w:r>
        <w:r w:rsidR="00CF6569" w:rsidRPr="00434E69" w:rsidDel="00833ABF">
          <w:rPr>
            <w:rFonts w:ascii="Times New Roman" w:hAnsi="Times New Roman" w:cs="Times New Roman"/>
            <w:spacing w:val="-9"/>
            <w:sz w:val="24"/>
            <w:szCs w:val="24"/>
          </w:rPr>
          <w:delText>m</w:delText>
        </w:r>
        <w:r w:rsidR="00CF6569" w:rsidRPr="00434E69" w:rsidDel="00833ABF">
          <w:rPr>
            <w:rFonts w:ascii="Times New Roman" w:hAnsi="Times New Roman" w:cs="Times New Roman"/>
            <w:spacing w:val="-1"/>
            <w:sz w:val="24"/>
            <w:szCs w:val="24"/>
          </w:rPr>
          <w:delText>ee</w:delText>
        </w:r>
        <w:r w:rsidR="00CF6569" w:rsidRPr="00434E69" w:rsidDel="00833ABF">
          <w:rPr>
            <w:rFonts w:ascii="Times New Roman" w:hAnsi="Times New Roman" w:cs="Times New Roman"/>
            <w:spacing w:val="5"/>
            <w:sz w:val="24"/>
            <w:szCs w:val="24"/>
          </w:rPr>
          <w:delText>t</w:delText>
        </w:r>
        <w:r w:rsidR="00CF6569" w:rsidRPr="00434E69" w:rsidDel="00833ABF">
          <w:rPr>
            <w:rFonts w:ascii="Times New Roman" w:hAnsi="Times New Roman" w:cs="Times New Roman"/>
            <w:spacing w:val="-9"/>
            <w:sz w:val="24"/>
            <w:szCs w:val="24"/>
          </w:rPr>
          <w:delText>i</w:delText>
        </w:r>
        <w:r w:rsidR="00CF6569" w:rsidRPr="00434E69" w:rsidDel="00833ABF">
          <w:rPr>
            <w:rFonts w:ascii="Times New Roman" w:hAnsi="Times New Roman" w:cs="Times New Roman"/>
            <w:spacing w:val="-5"/>
            <w:sz w:val="24"/>
            <w:szCs w:val="24"/>
          </w:rPr>
          <w:delText>n</w:delText>
        </w:r>
        <w:r w:rsidR="00CF6569" w:rsidRPr="00434E69" w:rsidDel="00833ABF">
          <w:rPr>
            <w:rFonts w:ascii="Times New Roman" w:hAnsi="Times New Roman" w:cs="Times New Roman"/>
            <w:sz w:val="24"/>
            <w:szCs w:val="24"/>
          </w:rPr>
          <w:delText xml:space="preserve">g. </w:delText>
        </w:r>
      </w:del>
      <w:r w:rsidR="00CF6569" w:rsidRPr="00990184">
        <w:rPr>
          <w:rFonts w:ascii="Times New Roman" w:hAnsi="Times New Roman" w:cs="Times New Roman"/>
          <w:spacing w:val="-5"/>
          <w:sz w:val="24"/>
          <w:szCs w:val="24"/>
        </w:rPr>
        <w:t>A</w:t>
      </w:r>
      <w:r w:rsidR="00CF6569" w:rsidRPr="00990184">
        <w:rPr>
          <w:rFonts w:ascii="Times New Roman" w:hAnsi="Times New Roman" w:cs="Times New Roman"/>
          <w:sz w:val="24"/>
          <w:szCs w:val="24"/>
        </w:rPr>
        <w:t>dd</w:t>
      </w:r>
      <w:r w:rsidR="00CF6569" w:rsidRPr="00990184">
        <w:rPr>
          <w:rFonts w:ascii="Times New Roman" w:hAnsi="Times New Roman" w:cs="Times New Roman"/>
          <w:spacing w:val="-9"/>
          <w:sz w:val="24"/>
          <w:szCs w:val="24"/>
        </w:rPr>
        <w:t>i</w:t>
      </w:r>
      <w:r w:rsidR="00CF6569" w:rsidRPr="00990184">
        <w:rPr>
          <w:rFonts w:ascii="Times New Roman" w:hAnsi="Times New Roman" w:cs="Times New Roman"/>
          <w:spacing w:val="5"/>
          <w:sz w:val="24"/>
          <w:szCs w:val="24"/>
        </w:rPr>
        <w:t>t</w:t>
      </w:r>
      <w:r w:rsidR="00CF6569" w:rsidRPr="00990184">
        <w:rPr>
          <w:rFonts w:ascii="Times New Roman" w:hAnsi="Times New Roman" w:cs="Times New Roman"/>
          <w:spacing w:val="-9"/>
          <w:sz w:val="24"/>
          <w:szCs w:val="24"/>
        </w:rPr>
        <w:t>i</w:t>
      </w:r>
      <w:r w:rsidR="00CF6569" w:rsidRPr="00990184">
        <w:rPr>
          <w:rFonts w:ascii="Times New Roman" w:hAnsi="Times New Roman" w:cs="Times New Roman"/>
          <w:spacing w:val="5"/>
          <w:sz w:val="24"/>
          <w:szCs w:val="24"/>
        </w:rPr>
        <w:t>o</w:t>
      </w:r>
      <w:r w:rsidR="00CF6569" w:rsidRPr="00990184">
        <w:rPr>
          <w:rFonts w:ascii="Times New Roman" w:hAnsi="Times New Roman" w:cs="Times New Roman"/>
          <w:spacing w:val="-5"/>
          <w:sz w:val="24"/>
          <w:szCs w:val="24"/>
        </w:rPr>
        <w:t>n</w:t>
      </w:r>
      <w:r w:rsidR="00CF6569" w:rsidRPr="00990184">
        <w:rPr>
          <w:rFonts w:ascii="Times New Roman" w:hAnsi="Times New Roman" w:cs="Times New Roman"/>
          <w:spacing w:val="-1"/>
          <w:sz w:val="24"/>
          <w:szCs w:val="24"/>
        </w:rPr>
        <w:t>a</w:t>
      </w:r>
      <w:r w:rsidR="00CF6569" w:rsidRPr="00990184">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10%</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 xml:space="preserve">f </w:t>
      </w:r>
      <w:r w:rsidR="00CF6569" w:rsidRPr="003A3633">
        <w:rPr>
          <w:rFonts w:ascii="Times New Roman" w:hAnsi="Times New Roman" w:cs="Times New Roman"/>
          <w:spacing w:val="5"/>
          <w:sz w:val="24"/>
          <w:szCs w:val="24"/>
        </w:rPr>
        <w:t>t</w:t>
      </w:r>
      <w:r w:rsidR="00CF6569" w:rsidRPr="003A3633">
        <w:rPr>
          <w:rFonts w:ascii="Times New Roman" w:hAnsi="Times New Roman" w:cs="Times New Roman"/>
          <w:spacing w:val="-5"/>
          <w:sz w:val="24"/>
          <w:szCs w:val="24"/>
        </w:rPr>
        <w:t>h</w:t>
      </w:r>
      <w:r w:rsidR="00CF6569" w:rsidRPr="003A3633">
        <w:rPr>
          <w:rFonts w:ascii="Times New Roman" w:hAnsi="Times New Roman" w:cs="Times New Roman"/>
          <w:sz w:val="24"/>
          <w:szCs w:val="24"/>
        </w:rPr>
        <w:t>e</w:t>
      </w:r>
      <w:r w:rsidR="00CF6569" w:rsidRPr="003A3633">
        <w:rPr>
          <w:rFonts w:ascii="Times New Roman" w:hAnsi="Times New Roman" w:cs="Times New Roman"/>
          <w:spacing w:val="1"/>
          <w:sz w:val="24"/>
          <w:szCs w:val="24"/>
        </w:rPr>
        <w:t xml:space="preserve"> </w:t>
      </w:r>
      <w:r w:rsidR="00CF6569" w:rsidRPr="00B22EF9">
        <w:rPr>
          <w:rFonts w:ascii="Times New Roman" w:hAnsi="Times New Roman" w:cs="Times New Roman"/>
          <w:spacing w:val="-5"/>
          <w:sz w:val="24"/>
          <w:szCs w:val="24"/>
        </w:rPr>
        <w:t>v</w:t>
      </w:r>
      <w:r w:rsidR="00CF6569" w:rsidRPr="00B22EF9">
        <w:rPr>
          <w:rFonts w:ascii="Times New Roman" w:hAnsi="Times New Roman" w:cs="Times New Roman"/>
          <w:spacing w:val="5"/>
          <w:sz w:val="24"/>
          <w:szCs w:val="24"/>
        </w:rPr>
        <w:t>ot</w:t>
      </w:r>
      <w:r w:rsidR="00CF6569" w:rsidRPr="00B22EF9">
        <w:rPr>
          <w:rFonts w:ascii="Times New Roman" w:hAnsi="Times New Roman" w:cs="Times New Roman"/>
          <w:spacing w:val="-9"/>
          <w:sz w:val="24"/>
          <w:szCs w:val="24"/>
        </w:rPr>
        <w:t>i</w:t>
      </w:r>
      <w:r w:rsidR="00CF6569" w:rsidRPr="00B22EF9">
        <w:rPr>
          <w:rFonts w:ascii="Times New Roman" w:hAnsi="Times New Roman" w:cs="Times New Roman"/>
          <w:spacing w:val="-5"/>
          <w:sz w:val="24"/>
          <w:szCs w:val="24"/>
        </w:rPr>
        <w:t>n</w:t>
      </w:r>
      <w:r w:rsidR="00CF6569" w:rsidRPr="003A3633">
        <w:rPr>
          <w:rFonts w:ascii="Times New Roman" w:hAnsi="Times New Roman" w:cs="Times New Roman"/>
          <w:sz w:val="24"/>
          <w:szCs w:val="24"/>
        </w:rPr>
        <w:t>g</w:t>
      </w:r>
      <w:r w:rsidR="00CF6569" w:rsidRPr="003A3633">
        <w:rPr>
          <w:rFonts w:ascii="Times New Roman" w:hAnsi="Times New Roman" w:cs="Times New Roman"/>
          <w:spacing w:val="2"/>
          <w:sz w:val="24"/>
          <w:szCs w:val="24"/>
        </w:rPr>
        <w:t xml:space="preserve"> </w:t>
      </w:r>
      <w:r w:rsidR="00CF6569" w:rsidRPr="003A3633">
        <w:rPr>
          <w:rFonts w:ascii="Times New Roman" w:hAnsi="Times New Roman" w:cs="Times New Roman"/>
          <w:spacing w:val="-9"/>
          <w:sz w:val="24"/>
          <w:szCs w:val="24"/>
        </w:rPr>
        <w:t>m</w:t>
      </w:r>
      <w:r w:rsidR="00CF6569" w:rsidRPr="003A3633">
        <w:rPr>
          <w:rFonts w:ascii="Times New Roman" w:hAnsi="Times New Roman" w:cs="Times New Roman"/>
          <w:spacing w:val="-1"/>
          <w:sz w:val="24"/>
          <w:szCs w:val="24"/>
        </w:rPr>
        <w:t>e</w:t>
      </w:r>
      <w:r w:rsidR="00CF6569" w:rsidRPr="003A3633">
        <w:rPr>
          <w:rFonts w:ascii="Times New Roman" w:hAnsi="Times New Roman" w:cs="Times New Roman"/>
          <w:spacing w:val="-9"/>
          <w:sz w:val="24"/>
          <w:szCs w:val="24"/>
        </w:rPr>
        <w:t>m</w:t>
      </w:r>
      <w:r w:rsidR="00CF6569" w:rsidRPr="003A3633">
        <w:rPr>
          <w:rFonts w:ascii="Times New Roman" w:hAnsi="Times New Roman" w:cs="Times New Roman"/>
          <w:spacing w:val="-5"/>
          <w:sz w:val="24"/>
          <w:szCs w:val="24"/>
        </w:rPr>
        <w:t>b</w:t>
      </w:r>
      <w:r w:rsidR="00CF6569" w:rsidRPr="003A3633">
        <w:rPr>
          <w:rFonts w:ascii="Times New Roman" w:hAnsi="Times New Roman" w:cs="Times New Roman"/>
          <w:spacing w:val="-1"/>
          <w:sz w:val="24"/>
          <w:szCs w:val="24"/>
        </w:rPr>
        <w:t>e</w:t>
      </w:r>
      <w:r w:rsidR="00CF6569" w:rsidRPr="003A3633">
        <w:rPr>
          <w:rFonts w:ascii="Times New Roman" w:hAnsi="Times New Roman" w:cs="Times New Roman"/>
          <w:spacing w:val="1"/>
          <w:sz w:val="24"/>
          <w:szCs w:val="24"/>
        </w:rPr>
        <w:t>r</w:t>
      </w:r>
      <w:r w:rsidR="00CF6569" w:rsidRPr="003A3633">
        <w:rPr>
          <w:rFonts w:ascii="Times New Roman" w:hAnsi="Times New Roman" w:cs="Times New Roman"/>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N</w:t>
      </w:r>
      <w:r w:rsidR="00CF6569" w:rsidRPr="00434E69">
        <w:rPr>
          <w:rFonts w:ascii="Times New Roman" w:hAnsi="Times New Roman" w:cs="Times New Roman"/>
          <w:spacing w:val="4"/>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mmi</w:t>
      </w:r>
      <w:r w:rsidR="00CF6569" w:rsidRPr="00434E69">
        <w:rPr>
          <w:rFonts w:ascii="Times New Roman" w:hAnsi="Times New Roman" w:cs="Times New Roman"/>
          <w:spacing w:val="5"/>
          <w:sz w:val="24"/>
          <w:szCs w:val="24"/>
        </w:rPr>
        <w:t>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del w:id="69" w:author="Bob Boland - Partners" w:date="2015-12-09T11:06:00Z">
        <w:r w:rsidR="00CF6569" w:rsidRPr="00434E69" w:rsidDel="00D472FC">
          <w:rPr>
            <w:rFonts w:ascii="Times New Roman" w:hAnsi="Times New Roman" w:cs="Times New Roman"/>
            <w:sz w:val="24"/>
            <w:szCs w:val="24"/>
          </w:rPr>
          <w:delText>6</w:delText>
        </w:r>
      </w:del>
      <w:del w:id="70" w:author="Bob Boland - Partners" w:date="2015-12-09T11:08:00Z">
        <w:r w:rsidR="00CF6569" w:rsidRPr="00434E69" w:rsidDel="00D472FC">
          <w:rPr>
            <w:rFonts w:ascii="Times New Roman" w:hAnsi="Times New Roman" w:cs="Times New Roman"/>
            <w:sz w:val="24"/>
            <w:szCs w:val="24"/>
          </w:rPr>
          <w:delText>0</w:delText>
        </w:r>
      </w:del>
      <w:r w:rsidR="00CF6569" w:rsidRPr="00434E69">
        <w:rPr>
          <w:rFonts w:ascii="Times New Roman" w:hAnsi="Times New Roman" w:cs="Times New Roman"/>
          <w:spacing w:val="2"/>
          <w:sz w:val="24"/>
          <w:szCs w:val="24"/>
        </w:rPr>
        <w:t xml:space="preserve"> </w:t>
      </w:r>
      <w:ins w:id="71" w:author="Bob Boland - Partners" w:date="2015-12-09T11:08:00Z">
        <w:r w:rsidR="00D472FC">
          <w:rPr>
            <w:rFonts w:ascii="Times New Roman" w:hAnsi="Times New Roman" w:cs="Times New Roman"/>
            <w:spacing w:val="2"/>
            <w:sz w:val="24"/>
            <w:szCs w:val="24"/>
          </w:rPr>
          <w:t>3 weeks</w:t>
        </w:r>
      </w:ins>
      <w:del w:id="72" w:author="Bob Boland - Partners" w:date="2015-12-09T11:08:00Z">
        <w:r w:rsidR="00CF6569" w:rsidRPr="00434E69" w:rsidDel="00D472FC">
          <w:rPr>
            <w:rFonts w:ascii="Times New Roman" w:hAnsi="Times New Roman" w:cs="Times New Roman"/>
            <w:sz w:val="24"/>
            <w:szCs w:val="24"/>
          </w:rPr>
          <w:delText>d</w:delText>
        </w:r>
        <w:r w:rsidR="00CF6569" w:rsidRPr="00434E69" w:rsidDel="00D472FC">
          <w:rPr>
            <w:rFonts w:ascii="Times New Roman" w:hAnsi="Times New Roman" w:cs="Times New Roman"/>
            <w:spacing w:val="-1"/>
            <w:sz w:val="24"/>
            <w:szCs w:val="24"/>
          </w:rPr>
          <w:delText>a</w:delText>
        </w:r>
        <w:r w:rsidR="00CF6569" w:rsidRPr="00434E69" w:rsidDel="00D472FC">
          <w:rPr>
            <w:rFonts w:ascii="Times New Roman" w:hAnsi="Times New Roman" w:cs="Times New Roman"/>
            <w:spacing w:val="-10"/>
            <w:sz w:val="24"/>
            <w:szCs w:val="24"/>
          </w:rPr>
          <w:delText>y</w:delText>
        </w:r>
        <w:r w:rsidR="00CF6569" w:rsidRPr="00434E69" w:rsidDel="00D472FC">
          <w:rPr>
            <w:rFonts w:ascii="Times New Roman" w:hAnsi="Times New Roman" w:cs="Times New Roman"/>
            <w:sz w:val="24"/>
            <w:szCs w:val="24"/>
          </w:rPr>
          <w:delText>s</w:delText>
        </w:r>
      </w:del>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7"/>
          <w:sz w:val="24"/>
          <w:szCs w:val="24"/>
        </w:rPr>
        <w:t>h</w:t>
      </w:r>
      <w:ins w:id="73" w:author="Bob Boland - Partners" w:date="2015-12-09T10:59:00Z">
        <w:r w:rsidR="00833ABF">
          <w:rPr>
            <w:rFonts w:ascii="Times New Roman" w:hAnsi="Times New Roman" w:cs="Times New Roman"/>
            <w:spacing w:val="7"/>
            <w:sz w:val="24"/>
            <w:szCs w:val="24"/>
          </w:rPr>
          <w:t xml:space="preserve">is announcement.  </w:t>
        </w:r>
      </w:ins>
      <w:del w:id="74" w:author="Bob Boland - Partners" w:date="2015-12-09T11:05:00Z">
        <w:r w:rsidR="00CF6569" w:rsidRPr="00434E69" w:rsidDel="00D472FC">
          <w:rPr>
            <w:rFonts w:ascii="Times New Roman" w:hAnsi="Times New Roman" w:cs="Times New Roman"/>
            <w:sz w:val="24"/>
            <w:szCs w:val="24"/>
          </w:rPr>
          <w:delText xml:space="preserve">e </w:delText>
        </w:r>
        <w:r w:rsidR="00CF6569" w:rsidRPr="00434E69" w:rsidDel="00D472FC">
          <w:rPr>
            <w:rFonts w:ascii="Times New Roman" w:hAnsi="Times New Roman" w:cs="Times New Roman"/>
            <w:spacing w:val="-1"/>
            <w:sz w:val="24"/>
            <w:szCs w:val="24"/>
          </w:rPr>
          <w:delText>c</w:delText>
        </w:r>
        <w:r w:rsidR="00CF6569" w:rsidRPr="00434E69" w:rsidDel="00D472FC">
          <w:rPr>
            <w:rFonts w:ascii="Times New Roman" w:hAnsi="Times New Roman" w:cs="Times New Roman"/>
            <w:spacing w:val="-9"/>
            <w:sz w:val="24"/>
            <w:szCs w:val="24"/>
          </w:rPr>
          <w:delText>l</w:delText>
        </w:r>
        <w:r w:rsidR="00CF6569" w:rsidRPr="00434E69" w:rsidDel="00D472FC">
          <w:rPr>
            <w:rFonts w:ascii="Times New Roman" w:hAnsi="Times New Roman" w:cs="Times New Roman"/>
            <w:spacing w:val="5"/>
            <w:sz w:val="24"/>
            <w:szCs w:val="24"/>
          </w:rPr>
          <w:delText>o</w:delText>
        </w:r>
        <w:r w:rsidR="00CF6569" w:rsidRPr="00434E69" w:rsidDel="00D472FC">
          <w:rPr>
            <w:rFonts w:ascii="Times New Roman" w:hAnsi="Times New Roman" w:cs="Times New Roman"/>
            <w:spacing w:val="-2"/>
            <w:sz w:val="24"/>
            <w:szCs w:val="24"/>
          </w:rPr>
          <w:delText>s</w:delText>
        </w:r>
        <w:r w:rsidR="00CF6569" w:rsidRPr="00434E69" w:rsidDel="00D472FC">
          <w:rPr>
            <w:rFonts w:ascii="Times New Roman" w:hAnsi="Times New Roman" w:cs="Times New Roman"/>
            <w:sz w:val="24"/>
            <w:szCs w:val="24"/>
          </w:rPr>
          <w:delText>e</w:delText>
        </w:r>
        <w:r w:rsidR="00CF6569" w:rsidRPr="00434E69" w:rsidDel="00D472FC">
          <w:rPr>
            <w:rFonts w:ascii="Times New Roman" w:hAnsi="Times New Roman" w:cs="Times New Roman"/>
            <w:spacing w:val="1"/>
            <w:sz w:val="24"/>
            <w:szCs w:val="24"/>
          </w:rPr>
          <w:delText xml:space="preserve"> </w:delText>
        </w:r>
        <w:r w:rsidR="00CF6569" w:rsidRPr="00434E69" w:rsidDel="00D472FC">
          <w:rPr>
            <w:rFonts w:ascii="Times New Roman" w:hAnsi="Times New Roman" w:cs="Times New Roman"/>
            <w:spacing w:val="5"/>
            <w:sz w:val="24"/>
            <w:szCs w:val="24"/>
          </w:rPr>
          <w:delText>o</w:delText>
        </w:r>
        <w:r w:rsidR="00CF6569" w:rsidRPr="00434E69" w:rsidDel="00D472FC">
          <w:rPr>
            <w:rFonts w:ascii="Times New Roman" w:hAnsi="Times New Roman" w:cs="Times New Roman"/>
            <w:sz w:val="24"/>
            <w:szCs w:val="24"/>
          </w:rPr>
          <w:delText>f</w:delText>
        </w:r>
        <w:r w:rsidR="00CF6569" w:rsidRPr="00434E69" w:rsidDel="00D472FC">
          <w:rPr>
            <w:rFonts w:ascii="Times New Roman" w:hAnsi="Times New Roman" w:cs="Times New Roman"/>
            <w:spacing w:val="-6"/>
            <w:sz w:val="24"/>
            <w:szCs w:val="24"/>
          </w:rPr>
          <w:delText xml:space="preserve"> </w:delText>
        </w:r>
        <w:r w:rsidR="00CF6569" w:rsidRPr="00434E69" w:rsidDel="00D472FC">
          <w:rPr>
            <w:rFonts w:ascii="Times New Roman" w:hAnsi="Times New Roman" w:cs="Times New Roman"/>
            <w:spacing w:val="5"/>
            <w:sz w:val="24"/>
            <w:szCs w:val="24"/>
          </w:rPr>
          <w:delText>t</w:delText>
        </w:r>
        <w:r w:rsidR="00CF6569" w:rsidRPr="00434E69" w:rsidDel="00D472FC">
          <w:rPr>
            <w:rFonts w:ascii="Times New Roman" w:hAnsi="Times New Roman" w:cs="Times New Roman"/>
            <w:spacing w:val="-5"/>
            <w:sz w:val="24"/>
            <w:szCs w:val="24"/>
          </w:rPr>
          <w:delText>h</w:delText>
        </w:r>
        <w:r w:rsidR="00CF6569" w:rsidRPr="00434E69" w:rsidDel="00D472FC">
          <w:rPr>
            <w:rFonts w:ascii="Times New Roman" w:hAnsi="Times New Roman" w:cs="Times New Roman"/>
            <w:sz w:val="24"/>
            <w:szCs w:val="24"/>
          </w:rPr>
          <w:delText>e</w:delText>
        </w:r>
        <w:r w:rsidR="00CF6569" w:rsidRPr="00434E69" w:rsidDel="00D472FC">
          <w:rPr>
            <w:rFonts w:ascii="Times New Roman" w:hAnsi="Times New Roman" w:cs="Times New Roman"/>
            <w:spacing w:val="1"/>
            <w:sz w:val="24"/>
            <w:szCs w:val="24"/>
          </w:rPr>
          <w:delText xml:space="preserve"> </w:delText>
        </w:r>
        <w:r w:rsidR="00CF6569" w:rsidRPr="00434E69" w:rsidDel="00D472FC">
          <w:rPr>
            <w:rFonts w:ascii="Times New Roman" w:hAnsi="Times New Roman" w:cs="Times New Roman"/>
            <w:spacing w:val="-1"/>
            <w:sz w:val="24"/>
            <w:szCs w:val="24"/>
          </w:rPr>
          <w:delText>a</w:delText>
        </w:r>
        <w:r w:rsidR="00CF6569" w:rsidRPr="00434E69" w:rsidDel="00D472FC">
          <w:rPr>
            <w:rFonts w:ascii="Times New Roman" w:hAnsi="Times New Roman" w:cs="Times New Roman"/>
            <w:spacing w:val="-5"/>
            <w:sz w:val="24"/>
            <w:szCs w:val="24"/>
          </w:rPr>
          <w:delText>nn</w:delText>
        </w:r>
        <w:r w:rsidR="00CF6569" w:rsidRPr="00434E69" w:rsidDel="00D472FC">
          <w:rPr>
            <w:rFonts w:ascii="Times New Roman" w:hAnsi="Times New Roman" w:cs="Times New Roman"/>
            <w:sz w:val="24"/>
            <w:szCs w:val="24"/>
          </w:rPr>
          <w:delText>u</w:delText>
        </w:r>
        <w:r w:rsidR="00CF6569" w:rsidRPr="00434E69" w:rsidDel="00D472FC">
          <w:rPr>
            <w:rFonts w:ascii="Times New Roman" w:hAnsi="Times New Roman" w:cs="Times New Roman"/>
            <w:spacing w:val="-1"/>
            <w:sz w:val="24"/>
            <w:szCs w:val="24"/>
          </w:rPr>
          <w:delText>a</w:delText>
        </w:r>
        <w:r w:rsidR="00CF6569" w:rsidRPr="00434E69" w:rsidDel="00D472FC">
          <w:rPr>
            <w:rFonts w:ascii="Times New Roman" w:hAnsi="Times New Roman" w:cs="Times New Roman"/>
            <w:sz w:val="24"/>
            <w:szCs w:val="24"/>
          </w:rPr>
          <w:delText>l</w:delText>
        </w:r>
        <w:r w:rsidR="00CF6569" w:rsidRPr="00434E69" w:rsidDel="00D472FC">
          <w:rPr>
            <w:rFonts w:ascii="Times New Roman" w:hAnsi="Times New Roman" w:cs="Times New Roman"/>
            <w:spacing w:val="-7"/>
            <w:sz w:val="24"/>
            <w:szCs w:val="24"/>
          </w:rPr>
          <w:delText xml:space="preserve"> </w:delText>
        </w:r>
        <w:r w:rsidR="00CF6569" w:rsidRPr="00434E69" w:rsidDel="00D472FC">
          <w:rPr>
            <w:rFonts w:ascii="Times New Roman" w:hAnsi="Times New Roman" w:cs="Times New Roman"/>
            <w:spacing w:val="-9"/>
            <w:sz w:val="24"/>
            <w:szCs w:val="24"/>
          </w:rPr>
          <w:delText>m</w:delText>
        </w:r>
        <w:r w:rsidR="00CF6569" w:rsidRPr="00434E69" w:rsidDel="00D472FC">
          <w:rPr>
            <w:rFonts w:ascii="Times New Roman" w:hAnsi="Times New Roman" w:cs="Times New Roman"/>
            <w:spacing w:val="-1"/>
            <w:sz w:val="24"/>
            <w:szCs w:val="24"/>
          </w:rPr>
          <w:delText>ee</w:delText>
        </w:r>
        <w:r w:rsidR="00CF6569" w:rsidRPr="00434E69" w:rsidDel="00D472FC">
          <w:rPr>
            <w:rFonts w:ascii="Times New Roman" w:hAnsi="Times New Roman" w:cs="Times New Roman"/>
            <w:spacing w:val="5"/>
            <w:sz w:val="24"/>
            <w:szCs w:val="24"/>
          </w:rPr>
          <w:delText>t</w:delText>
        </w:r>
        <w:r w:rsidR="00CF6569" w:rsidRPr="00434E69" w:rsidDel="00D472FC">
          <w:rPr>
            <w:rFonts w:ascii="Times New Roman" w:hAnsi="Times New Roman" w:cs="Times New Roman"/>
            <w:spacing w:val="-9"/>
            <w:sz w:val="24"/>
            <w:szCs w:val="24"/>
          </w:rPr>
          <w:delText>i</w:delText>
        </w:r>
        <w:r w:rsidR="00CF6569" w:rsidRPr="00434E69" w:rsidDel="00D472FC">
          <w:rPr>
            <w:rFonts w:ascii="Times New Roman" w:hAnsi="Times New Roman" w:cs="Times New Roman"/>
            <w:spacing w:val="-5"/>
            <w:sz w:val="24"/>
            <w:szCs w:val="24"/>
          </w:rPr>
          <w:delText>n</w:delText>
        </w:r>
        <w:r w:rsidR="00CF6569" w:rsidRPr="00434E69" w:rsidDel="00D472FC">
          <w:rPr>
            <w:rFonts w:ascii="Times New Roman" w:hAnsi="Times New Roman" w:cs="Times New Roman"/>
            <w:sz w:val="24"/>
            <w:szCs w:val="24"/>
          </w:rPr>
          <w:delText>g.</w:delText>
        </w:r>
      </w:del>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ins w:id="75" w:author="Bob Boland - Partners" w:date="2015-12-09T11:09:00Z">
        <w:r w:rsidR="00395AD5">
          <w:rPr>
            <w:rFonts w:ascii="Times New Roman" w:hAnsi="Times New Roman" w:cs="Times New Roman"/>
            <w:spacing w:val="6"/>
            <w:sz w:val="24"/>
            <w:szCs w:val="24"/>
          </w:rPr>
          <w:t xml:space="preserve">At the </w:t>
        </w:r>
      </w:ins>
      <w:del w:id="76" w:author="Bob Boland - Partners" w:date="2015-12-09T11:09:00Z">
        <w:r w:rsidR="00CF6569" w:rsidRPr="00434E69" w:rsidDel="00395AD5">
          <w:rPr>
            <w:rFonts w:ascii="Times New Roman" w:hAnsi="Times New Roman" w:cs="Times New Roman"/>
            <w:spacing w:val="-6"/>
            <w:sz w:val="24"/>
            <w:szCs w:val="24"/>
          </w:rPr>
          <w:delText>W</w:delText>
        </w:r>
        <w:r w:rsidR="00CF6569" w:rsidRPr="00434E69" w:rsidDel="00395AD5">
          <w:rPr>
            <w:rFonts w:ascii="Times New Roman" w:hAnsi="Times New Roman" w:cs="Times New Roman"/>
            <w:spacing w:val="-9"/>
            <w:sz w:val="24"/>
            <w:szCs w:val="24"/>
          </w:rPr>
          <w:delText>i</w:delText>
        </w:r>
        <w:r w:rsidR="00CF6569" w:rsidRPr="00434E69" w:rsidDel="00395AD5">
          <w:rPr>
            <w:rFonts w:ascii="Times New Roman" w:hAnsi="Times New Roman" w:cs="Times New Roman"/>
            <w:spacing w:val="5"/>
            <w:sz w:val="24"/>
            <w:szCs w:val="24"/>
          </w:rPr>
          <w:delText>t</w:delText>
        </w:r>
        <w:r w:rsidR="00CF6569" w:rsidRPr="00434E69" w:rsidDel="00395AD5">
          <w:rPr>
            <w:rFonts w:ascii="Times New Roman" w:hAnsi="Times New Roman" w:cs="Times New Roman"/>
            <w:spacing w:val="-5"/>
            <w:sz w:val="24"/>
            <w:szCs w:val="24"/>
          </w:rPr>
          <w:delText>h</w:delText>
        </w:r>
        <w:r w:rsidR="00CF6569" w:rsidRPr="00434E69" w:rsidDel="00395AD5">
          <w:rPr>
            <w:rFonts w:ascii="Times New Roman" w:hAnsi="Times New Roman" w:cs="Times New Roman"/>
            <w:spacing w:val="-9"/>
            <w:sz w:val="24"/>
            <w:szCs w:val="24"/>
          </w:rPr>
          <w:delText>i</w:delText>
        </w:r>
        <w:r w:rsidR="00CF6569" w:rsidRPr="00434E69" w:rsidDel="00395AD5">
          <w:rPr>
            <w:rFonts w:ascii="Times New Roman" w:hAnsi="Times New Roman" w:cs="Times New Roman"/>
            <w:sz w:val="24"/>
            <w:szCs w:val="24"/>
          </w:rPr>
          <w:delText>n</w:delText>
        </w:r>
        <w:r w:rsidR="00CF6569" w:rsidRPr="00434E69" w:rsidDel="00395AD5">
          <w:rPr>
            <w:rFonts w:ascii="Times New Roman" w:hAnsi="Times New Roman" w:cs="Times New Roman"/>
            <w:spacing w:val="-3"/>
            <w:sz w:val="24"/>
            <w:szCs w:val="24"/>
          </w:rPr>
          <w:delText xml:space="preserve"> </w:delText>
        </w:r>
        <w:r w:rsidR="00CF6569" w:rsidRPr="00434E69" w:rsidDel="00395AD5">
          <w:rPr>
            <w:rFonts w:ascii="Times New Roman" w:hAnsi="Times New Roman" w:cs="Times New Roman"/>
            <w:sz w:val="24"/>
            <w:szCs w:val="24"/>
          </w:rPr>
          <w:delText>30</w:delText>
        </w:r>
        <w:r w:rsidR="00CF6569" w:rsidRPr="00434E69" w:rsidDel="00395AD5">
          <w:rPr>
            <w:rFonts w:ascii="Times New Roman" w:hAnsi="Times New Roman" w:cs="Times New Roman"/>
            <w:spacing w:val="2"/>
            <w:sz w:val="24"/>
            <w:szCs w:val="24"/>
          </w:rPr>
          <w:delText xml:space="preserve"> </w:delText>
        </w:r>
        <w:r w:rsidR="00CF6569" w:rsidRPr="00434E69" w:rsidDel="00395AD5">
          <w:rPr>
            <w:rFonts w:ascii="Times New Roman" w:hAnsi="Times New Roman" w:cs="Times New Roman"/>
            <w:sz w:val="24"/>
            <w:szCs w:val="24"/>
          </w:rPr>
          <w:delText>d</w:delText>
        </w:r>
        <w:r w:rsidR="00CF6569" w:rsidRPr="00434E69" w:rsidDel="00395AD5">
          <w:rPr>
            <w:rFonts w:ascii="Times New Roman" w:hAnsi="Times New Roman" w:cs="Times New Roman"/>
            <w:spacing w:val="-1"/>
            <w:sz w:val="24"/>
            <w:szCs w:val="24"/>
          </w:rPr>
          <w:delText>a</w:delText>
        </w:r>
        <w:r w:rsidR="00CF6569" w:rsidRPr="00434E69" w:rsidDel="00395AD5">
          <w:rPr>
            <w:rFonts w:ascii="Times New Roman" w:hAnsi="Times New Roman" w:cs="Times New Roman"/>
            <w:spacing w:val="-10"/>
            <w:sz w:val="24"/>
            <w:szCs w:val="24"/>
          </w:rPr>
          <w:delText>y</w:delText>
        </w:r>
        <w:r w:rsidR="00CF6569" w:rsidRPr="00434E69" w:rsidDel="00395AD5">
          <w:rPr>
            <w:rFonts w:ascii="Times New Roman" w:hAnsi="Times New Roman" w:cs="Times New Roman"/>
            <w:sz w:val="24"/>
            <w:szCs w:val="24"/>
          </w:rPr>
          <w:delText xml:space="preserve">s </w:delText>
        </w:r>
        <w:r w:rsidR="00CF6569" w:rsidRPr="00434E69" w:rsidDel="00395AD5">
          <w:rPr>
            <w:rFonts w:ascii="Times New Roman" w:hAnsi="Times New Roman" w:cs="Times New Roman"/>
            <w:spacing w:val="5"/>
            <w:sz w:val="24"/>
            <w:szCs w:val="24"/>
          </w:rPr>
          <w:delText>o</w:delText>
        </w:r>
        <w:r w:rsidR="00CF6569" w:rsidRPr="00434E69" w:rsidDel="00395AD5">
          <w:rPr>
            <w:rFonts w:ascii="Times New Roman" w:hAnsi="Times New Roman" w:cs="Times New Roman"/>
            <w:sz w:val="24"/>
            <w:szCs w:val="24"/>
          </w:rPr>
          <w:delText>f</w:delText>
        </w:r>
        <w:r w:rsidR="00CF6569" w:rsidRPr="00434E69" w:rsidDel="00395AD5">
          <w:rPr>
            <w:rFonts w:ascii="Times New Roman" w:hAnsi="Times New Roman" w:cs="Times New Roman"/>
            <w:spacing w:val="-6"/>
            <w:sz w:val="24"/>
            <w:szCs w:val="24"/>
          </w:rPr>
          <w:delText xml:space="preserve"> </w:delText>
        </w:r>
        <w:r w:rsidR="00CF6569" w:rsidRPr="00434E69" w:rsidDel="00395AD5">
          <w:rPr>
            <w:rFonts w:ascii="Times New Roman" w:hAnsi="Times New Roman" w:cs="Times New Roman"/>
            <w:spacing w:val="5"/>
            <w:sz w:val="24"/>
            <w:szCs w:val="24"/>
          </w:rPr>
          <w:delText>t</w:delText>
        </w:r>
        <w:r w:rsidR="00CF6569" w:rsidRPr="00434E69" w:rsidDel="00395AD5">
          <w:rPr>
            <w:rFonts w:ascii="Times New Roman" w:hAnsi="Times New Roman" w:cs="Times New Roman"/>
            <w:spacing w:val="-5"/>
            <w:sz w:val="24"/>
            <w:szCs w:val="24"/>
          </w:rPr>
          <w:delText>h</w:delText>
        </w:r>
        <w:r w:rsidR="00CF6569" w:rsidRPr="00434E69" w:rsidDel="00395AD5">
          <w:rPr>
            <w:rFonts w:ascii="Times New Roman" w:hAnsi="Times New Roman" w:cs="Times New Roman"/>
            <w:sz w:val="24"/>
            <w:szCs w:val="24"/>
          </w:rPr>
          <w:delText>e</w:delText>
        </w:r>
      </w:del>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s 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d,</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 xml:space="preserve">r </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shd w:val="clear" w:color="auto" w:fill="FFFFFF" w:themeFill="background1"/>
        </w:rPr>
        <w:t>w</w:t>
      </w:r>
      <w:r w:rsidR="00CF6569" w:rsidRPr="00434E69">
        <w:rPr>
          <w:rFonts w:ascii="Times New Roman" w:hAnsi="Times New Roman" w:cs="Times New Roman"/>
          <w:spacing w:val="-10"/>
          <w:sz w:val="24"/>
          <w:szCs w:val="24"/>
          <w:shd w:val="clear" w:color="auto" w:fill="FFFFFF" w:themeFill="background1"/>
        </w:rPr>
        <w:t>i</w:t>
      </w:r>
      <w:r w:rsidR="00CF6569" w:rsidRPr="00434E69">
        <w:rPr>
          <w:rFonts w:ascii="Times New Roman" w:hAnsi="Times New Roman" w:cs="Times New Roman"/>
          <w:spacing w:val="-9"/>
          <w:sz w:val="24"/>
          <w:szCs w:val="24"/>
          <w:shd w:val="clear" w:color="auto" w:fill="FFFFFF" w:themeFill="background1"/>
        </w:rPr>
        <w:t>l</w:t>
      </w:r>
      <w:r w:rsidR="00CF6569" w:rsidRPr="00434E69">
        <w:rPr>
          <w:rFonts w:ascii="Times New Roman" w:hAnsi="Times New Roman" w:cs="Times New Roman"/>
          <w:sz w:val="24"/>
          <w:szCs w:val="24"/>
          <w:shd w:val="clear" w:color="auto" w:fill="FFFFFF" w:themeFill="background1"/>
        </w:rPr>
        <w:t>l</w:t>
      </w:r>
      <w:r w:rsidR="00CF6569" w:rsidRPr="00434E69">
        <w:rPr>
          <w:rFonts w:ascii="Times New Roman" w:hAnsi="Times New Roman" w:cs="Times New Roman"/>
          <w:spacing w:val="-7"/>
          <w:sz w:val="24"/>
          <w:szCs w:val="24"/>
          <w:shd w:val="clear" w:color="auto" w:fill="FFFFFF" w:themeFill="background1"/>
        </w:rPr>
        <w:t xml:space="preserve"> </w:t>
      </w:r>
      <w:del w:id="77" w:author="Bob" w:date="2015-03-02T13:34:00Z">
        <w:r w:rsidR="00CF6569" w:rsidRPr="00434E69" w:rsidDel="00D76E5A">
          <w:rPr>
            <w:rFonts w:ascii="Times New Roman" w:hAnsi="Times New Roman" w:cs="Times New Roman"/>
            <w:spacing w:val="-9"/>
            <w:sz w:val="24"/>
            <w:szCs w:val="24"/>
            <w:shd w:val="clear" w:color="auto" w:fill="FFFFFF" w:themeFill="background1"/>
          </w:rPr>
          <w:delText>m</w:delText>
        </w:r>
        <w:r w:rsidR="00CF6569" w:rsidRPr="00434E69" w:rsidDel="00D76E5A">
          <w:rPr>
            <w:rFonts w:ascii="Times New Roman" w:hAnsi="Times New Roman" w:cs="Times New Roman"/>
            <w:spacing w:val="-1"/>
            <w:sz w:val="24"/>
            <w:szCs w:val="24"/>
            <w:shd w:val="clear" w:color="auto" w:fill="FFFFFF" w:themeFill="background1"/>
          </w:rPr>
          <w:delText>a</w:delText>
        </w:r>
        <w:r w:rsidR="00CF6569" w:rsidRPr="00434E69" w:rsidDel="00D76E5A">
          <w:rPr>
            <w:rFonts w:ascii="Times New Roman" w:hAnsi="Times New Roman" w:cs="Times New Roman"/>
            <w:spacing w:val="-9"/>
            <w:sz w:val="24"/>
            <w:szCs w:val="24"/>
            <w:shd w:val="clear" w:color="auto" w:fill="FFFFFF" w:themeFill="background1"/>
          </w:rPr>
          <w:delText>i</w:delText>
        </w:r>
        <w:r w:rsidR="00CF6569" w:rsidRPr="00434E69" w:rsidDel="00D76E5A">
          <w:rPr>
            <w:rFonts w:ascii="Times New Roman" w:hAnsi="Times New Roman" w:cs="Times New Roman"/>
            <w:sz w:val="24"/>
            <w:szCs w:val="24"/>
            <w:shd w:val="clear" w:color="auto" w:fill="FFFFFF" w:themeFill="background1"/>
          </w:rPr>
          <w:delText>l</w:delText>
        </w:r>
        <w:r w:rsidR="00CF6569" w:rsidRPr="00434E69" w:rsidDel="00D76E5A">
          <w:rPr>
            <w:rFonts w:ascii="Times New Roman" w:hAnsi="Times New Roman" w:cs="Times New Roman"/>
            <w:spacing w:val="-7"/>
            <w:sz w:val="24"/>
            <w:szCs w:val="24"/>
            <w:shd w:val="clear" w:color="auto" w:fill="FFFFFF" w:themeFill="background1"/>
          </w:rPr>
          <w:delText xml:space="preserve"> </w:delText>
        </w:r>
      </w:del>
      <w:ins w:id="78" w:author="Bob" w:date="2015-03-02T13:34:00Z">
        <w:r w:rsidR="00D76E5A" w:rsidRPr="00434E69">
          <w:rPr>
            <w:rFonts w:ascii="Times New Roman" w:hAnsi="Times New Roman" w:cs="Times New Roman"/>
            <w:spacing w:val="-7"/>
            <w:sz w:val="24"/>
            <w:szCs w:val="24"/>
            <w:shd w:val="clear" w:color="auto" w:fill="FFFFFF" w:themeFill="background1"/>
          </w:rPr>
          <w:t xml:space="preserve"> send</w:t>
        </w:r>
        <w:r w:rsidR="00D76E5A" w:rsidRPr="00434E69">
          <w:rPr>
            <w:rFonts w:ascii="Times New Roman" w:hAnsi="Times New Roman" w:cs="Times New Roman"/>
            <w:spacing w:val="-7"/>
            <w:sz w:val="24"/>
            <w:szCs w:val="24"/>
          </w:rPr>
          <w:t xml:space="preserve"> to members </w:t>
        </w:r>
      </w:ins>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eac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1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ins w:id="79" w:author="Bob Boland - Partners" w:date="2015-12-09T11:09:00Z">
        <w:r w:rsidR="00395AD5">
          <w:rPr>
            <w:rFonts w:ascii="Times New Roman" w:hAnsi="Times New Roman" w:cs="Times New Roman"/>
            <w:spacing w:val="-3"/>
            <w:sz w:val="24"/>
            <w:szCs w:val="24"/>
          </w:rPr>
          <w:t>3 weeks</w:t>
        </w:r>
      </w:ins>
      <w:del w:id="80" w:author="Bob Boland - Partners" w:date="2015-12-09T11:09:00Z">
        <w:r w:rsidR="00CF6569" w:rsidRPr="00434E69" w:rsidDel="00395AD5">
          <w:rPr>
            <w:rFonts w:ascii="Times New Roman" w:hAnsi="Times New Roman" w:cs="Times New Roman"/>
            <w:sz w:val="24"/>
            <w:szCs w:val="24"/>
          </w:rPr>
          <w:delText>30</w:delText>
        </w:r>
        <w:r w:rsidR="00CF6569" w:rsidRPr="00434E69" w:rsidDel="00395AD5">
          <w:rPr>
            <w:rFonts w:ascii="Times New Roman" w:hAnsi="Times New Roman" w:cs="Times New Roman"/>
            <w:spacing w:val="2"/>
            <w:sz w:val="24"/>
            <w:szCs w:val="24"/>
          </w:rPr>
          <w:delText xml:space="preserve"> </w:delText>
        </w:r>
        <w:r w:rsidR="00CF6569" w:rsidRPr="00434E69" w:rsidDel="00395AD5">
          <w:rPr>
            <w:rFonts w:ascii="Times New Roman" w:hAnsi="Times New Roman" w:cs="Times New Roman"/>
            <w:sz w:val="24"/>
            <w:szCs w:val="24"/>
          </w:rPr>
          <w:delText>d</w:delText>
        </w:r>
        <w:r w:rsidR="00CF6569" w:rsidRPr="00434E69" w:rsidDel="00395AD5">
          <w:rPr>
            <w:rFonts w:ascii="Times New Roman" w:hAnsi="Times New Roman" w:cs="Times New Roman"/>
            <w:spacing w:val="-1"/>
            <w:sz w:val="24"/>
            <w:szCs w:val="24"/>
          </w:rPr>
          <w:delText>a</w:delText>
        </w:r>
        <w:r w:rsidR="00CF6569" w:rsidRPr="00434E69" w:rsidDel="00395AD5">
          <w:rPr>
            <w:rFonts w:ascii="Times New Roman" w:hAnsi="Times New Roman" w:cs="Times New Roman"/>
            <w:spacing w:val="-10"/>
            <w:sz w:val="24"/>
            <w:szCs w:val="24"/>
          </w:rPr>
          <w:delText>y</w:delText>
        </w:r>
        <w:r w:rsidR="00CF6569" w:rsidRPr="00434E69" w:rsidDel="00395AD5">
          <w:rPr>
            <w:rFonts w:ascii="Times New Roman" w:hAnsi="Times New Roman" w:cs="Times New Roman"/>
            <w:sz w:val="24"/>
            <w:szCs w:val="24"/>
          </w:rPr>
          <w:delText>s</w:delText>
        </w:r>
      </w:del>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ili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ll</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nn</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p</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nn</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ins w:id="81" w:author="Bob Boland - Partners" w:date="2015-12-09T11:10:00Z">
        <w:r w:rsidR="00395AD5">
          <w:rPr>
            <w:rFonts w:ascii="Times New Roman" w:hAnsi="Times New Roman" w:cs="Times New Roman"/>
            <w:spacing w:val="1"/>
            <w:sz w:val="24"/>
            <w:szCs w:val="24"/>
          </w:rPr>
          <w:t xml:space="preserve">, and the transition to the new officers will take place immediately </w:t>
        </w:r>
      </w:ins>
      <w:ins w:id="82" w:author="Bob Boland - Partners" w:date="2015-12-09T11:11:00Z">
        <w:r w:rsidR="00395AD5">
          <w:rPr>
            <w:rFonts w:ascii="Times New Roman" w:hAnsi="Times New Roman" w:cs="Times New Roman"/>
            <w:spacing w:val="1"/>
            <w:sz w:val="24"/>
            <w:szCs w:val="24"/>
          </w:rPr>
          <w:t>at the</w:t>
        </w:r>
      </w:ins>
      <w:ins w:id="83" w:author="Bob Boland - Partners" w:date="2015-12-09T11:10:00Z">
        <w:r w:rsidR="00395AD5">
          <w:rPr>
            <w:rFonts w:ascii="Times New Roman" w:hAnsi="Times New Roman" w:cs="Times New Roman"/>
            <w:spacing w:val="1"/>
            <w:sz w:val="24"/>
            <w:szCs w:val="24"/>
          </w:rPr>
          <w:t xml:space="preserve"> conclusion of the voting process</w:t>
        </w:r>
      </w:ins>
      <w:r w:rsidR="00CF6569" w:rsidRPr="00434E69">
        <w:rPr>
          <w:rFonts w:ascii="Times New Roman" w:hAnsi="Times New Roman" w:cs="Times New Roman"/>
          <w:sz w:val="24"/>
          <w:szCs w:val="24"/>
        </w:rPr>
        <w:t>.</w:t>
      </w:r>
    </w:p>
    <w:p w:rsidR="002D6115" w:rsidRDefault="002D6115">
      <w:pPr>
        <w:widowControl w:val="0"/>
        <w:autoSpaceDE w:val="0"/>
        <w:autoSpaceDN w:val="0"/>
        <w:adjustRightInd w:val="0"/>
        <w:spacing w:before="7" w:after="0" w:line="246" w:lineRule="auto"/>
        <w:ind w:left="824" w:right="159"/>
        <w:rPr>
          <w:rFonts w:ascii="Times New Roman" w:hAnsi="Times New Roman" w:cs="Times New Roman"/>
          <w:sz w:val="24"/>
          <w:szCs w:val="24"/>
        </w:rPr>
      </w:pPr>
    </w:p>
    <w:p w:rsidR="00F60840" w:rsidRDefault="00F60840">
      <w:pPr>
        <w:widowControl w:val="0"/>
        <w:autoSpaceDE w:val="0"/>
        <w:autoSpaceDN w:val="0"/>
        <w:adjustRightInd w:val="0"/>
        <w:spacing w:before="7" w:after="0" w:line="246" w:lineRule="auto"/>
        <w:ind w:left="824" w:right="159"/>
        <w:rPr>
          <w:rFonts w:ascii="Times New Roman" w:hAnsi="Times New Roman" w:cs="Times New Roman"/>
          <w:sz w:val="24"/>
          <w:szCs w:val="24"/>
        </w:rPr>
      </w:pPr>
    </w:p>
    <w:p w:rsidR="002D6115" w:rsidRPr="00434E69" w:rsidRDefault="00CF6569">
      <w:pPr>
        <w:widowControl w:val="0"/>
        <w:tabs>
          <w:tab w:val="left" w:pos="820"/>
        </w:tabs>
        <w:autoSpaceDE w:val="0"/>
        <w:autoSpaceDN w:val="0"/>
        <w:adjustRightInd w:val="0"/>
        <w:spacing w:before="62" w:after="0" w:line="240" w:lineRule="auto"/>
        <w:ind w:left="112" w:right="-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3</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Pr</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d</w:t>
      </w:r>
      <w:r w:rsidRPr="00434E69">
        <w:rPr>
          <w:rFonts w:ascii="Times New Roman" w:hAnsi="Times New Roman" w:cs="Times New Roman"/>
          <w:spacing w:val="-1"/>
          <w:sz w:val="24"/>
          <w:szCs w:val="24"/>
          <w:u w:val="single"/>
        </w:rPr>
        <w:t>e</w:t>
      </w:r>
      <w:r w:rsidRPr="00434E69">
        <w:rPr>
          <w:rFonts w:ascii="Times New Roman" w:hAnsi="Times New Roman" w:cs="Times New Roman"/>
          <w:spacing w:val="-4"/>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8"/>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del w:id="84" w:author="Bob Boland - Partners" w:date="2015-12-09T11:11:00Z">
        <w:r w:rsidRPr="00434E69" w:rsidDel="00D05C38">
          <w:rPr>
            <w:rFonts w:ascii="Times New Roman" w:hAnsi="Times New Roman" w:cs="Times New Roman"/>
            <w:spacing w:val="2"/>
            <w:sz w:val="24"/>
            <w:szCs w:val="24"/>
          </w:rPr>
          <w:delText>T</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z w:val="24"/>
            <w:szCs w:val="24"/>
          </w:rPr>
          <w:delText>e</w:delText>
        </w:r>
        <w:r w:rsidRPr="00434E69" w:rsidDel="00D05C38">
          <w:rPr>
            <w:rFonts w:ascii="Times New Roman" w:hAnsi="Times New Roman" w:cs="Times New Roman"/>
            <w:spacing w:val="1"/>
            <w:sz w:val="24"/>
            <w:szCs w:val="24"/>
          </w:rPr>
          <w:delText xml:space="preserve"> Pr</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9"/>
            <w:sz w:val="24"/>
            <w:szCs w:val="24"/>
          </w:rPr>
          <w:delText>i</w:delText>
        </w:r>
        <w:r w:rsidRPr="00434E69" w:rsidDel="00D05C38">
          <w:rPr>
            <w:rFonts w:ascii="Times New Roman" w:hAnsi="Times New Roman" w:cs="Times New Roman"/>
            <w:sz w:val="24"/>
            <w:szCs w:val="24"/>
          </w:rPr>
          <w:delText>d</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5"/>
            <w:sz w:val="24"/>
            <w:szCs w:val="24"/>
          </w:rPr>
          <w:delText>n</w:delText>
        </w:r>
        <w:r w:rsidRPr="00434E69" w:rsidDel="00D05C38">
          <w:rPr>
            <w:rFonts w:ascii="Times New Roman" w:hAnsi="Times New Roman" w:cs="Times New Roman"/>
            <w:sz w:val="24"/>
            <w:szCs w:val="24"/>
          </w:rPr>
          <w:delText>t</w:delText>
        </w:r>
        <w:r w:rsidRPr="00434E69" w:rsidDel="00D05C38">
          <w:rPr>
            <w:rFonts w:ascii="Times New Roman" w:hAnsi="Times New Roman" w:cs="Times New Roman"/>
            <w:spacing w:val="7"/>
            <w:sz w:val="24"/>
            <w:szCs w:val="24"/>
          </w:rPr>
          <w:delText xml:space="preserve"> </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pacing w:val="-1"/>
            <w:sz w:val="24"/>
            <w:szCs w:val="24"/>
          </w:rPr>
          <w:delText>a</w:delText>
        </w:r>
        <w:r w:rsidRPr="00434E69" w:rsidDel="00D05C38">
          <w:rPr>
            <w:rFonts w:ascii="Times New Roman" w:hAnsi="Times New Roman" w:cs="Times New Roman"/>
            <w:spacing w:val="-9"/>
            <w:sz w:val="24"/>
            <w:szCs w:val="24"/>
          </w:rPr>
          <w:delText>l</w:delText>
        </w:r>
        <w:r w:rsidRPr="00434E69" w:rsidDel="00D05C38">
          <w:rPr>
            <w:rFonts w:ascii="Times New Roman" w:hAnsi="Times New Roman" w:cs="Times New Roman"/>
            <w:sz w:val="24"/>
            <w:szCs w:val="24"/>
          </w:rPr>
          <w:delText>l</w:delText>
        </w:r>
        <w:r w:rsidRPr="00434E69" w:rsidDel="00D05C38">
          <w:rPr>
            <w:rFonts w:ascii="Times New Roman" w:hAnsi="Times New Roman" w:cs="Times New Roman"/>
            <w:spacing w:val="-7"/>
            <w:sz w:val="24"/>
            <w:szCs w:val="24"/>
          </w:rPr>
          <w:delText xml:space="preserve"> </w:delText>
        </w:r>
        <w:r w:rsidRPr="00434E69" w:rsidDel="00D05C38">
          <w:rPr>
            <w:rFonts w:ascii="Times New Roman" w:hAnsi="Times New Roman" w:cs="Times New Roman"/>
            <w:spacing w:val="-5"/>
            <w:sz w:val="24"/>
            <w:szCs w:val="24"/>
          </w:rPr>
          <w:delText>b</w:delText>
        </w:r>
        <w:r w:rsidRPr="00434E69" w:rsidDel="00D05C38">
          <w:rPr>
            <w:rFonts w:ascii="Times New Roman" w:hAnsi="Times New Roman" w:cs="Times New Roman"/>
            <w:sz w:val="24"/>
            <w:szCs w:val="24"/>
          </w:rPr>
          <w:delText>e</w:delText>
        </w:r>
        <w:r w:rsidRPr="00434E69" w:rsidDel="00D05C38">
          <w:rPr>
            <w:rFonts w:ascii="Times New Roman" w:hAnsi="Times New Roman" w:cs="Times New Roman"/>
            <w:spacing w:val="1"/>
            <w:sz w:val="24"/>
            <w:szCs w:val="24"/>
          </w:rPr>
          <w:delText xml:space="preserve"> </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pacing w:val="-1"/>
            <w:sz w:val="24"/>
            <w:szCs w:val="24"/>
          </w:rPr>
          <w:delText>a</w:delText>
        </w:r>
        <w:r w:rsidRPr="00434E69" w:rsidDel="00D05C38">
          <w:rPr>
            <w:rFonts w:ascii="Times New Roman" w:hAnsi="Times New Roman" w:cs="Times New Roman"/>
            <w:sz w:val="24"/>
            <w:szCs w:val="24"/>
          </w:rPr>
          <w:delText>t</w:delText>
        </w:r>
        <w:r w:rsidRPr="00434E69" w:rsidDel="00D05C38">
          <w:rPr>
            <w:rFonts w:ascii="Times New Roman" w:hAnsi="Times New Roman" w:cs="Times New Roman"/>
            <w:spacing w:val="7"/>
            <w:sz w:val="24"/>
            <w:szCs w:val="24"/>
          </w:rPr>
          <w:delText xml:space="preserve"> </w:delText>
        </w:r>
        <w:r w:rsidRPr="00434E69" w:rsidDel="00D05C38">
          <w:rPr>
            <w:rFonts w:ascii="Times New Roman" w:hAnsi="Times New Roman" w:cs="Times New Roman"/>
            <w:sz w:val="24"/>
            <w:szCs w:val="24"/>
          </w:rPr>
          <w:delText>p</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1"/>
            <w:sz w:val="24"/>
            <w:szCs w:val="24"/>
          </w:rPr>
          <w:delText>r</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5"/>
            <w:sz w:val="24"/>
            <w:szCs w:val="24"/>
          </w:rPr>
          <w:delText>o</w:delText>
        </w:r>
        <w:r w:rsidRPr="00434E69" w:rsidDel="00D05C38">
          <w:rPr>
            <w:rFonts w:ascii="Times New Roman" w:hAnsi="Times New Roman" w:cs="Times New Roman"/>
            <w:sz w:val="24"/>
            <w:szCs w:val="24"/>
          </w:rPr>
          <w:delText>n</w:delText>
        </w:r>
        <w:r w:rsidRPr="00434E69" w:rsidDel="00D05C38">
          <w:rPr>
            <w:rFonts w:ascii="Times New Roman" w:hAnsi="Times New Roman" w:cs="Times New Roman"/>
            <w:spacing w:val="-3"/>
            <w:sz w:val="24"/>
            <w:szCs w:val="24"/>
          </w:rPr>
          <w:delText xml:space="preserve"> </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9"/>
            <w:sz w:val="24"/>
            <w:szCs w:val="24"/>
          </w:rPr>
          <w:delText>l</w:delText>
        </w:r>
        <w:r w:rsidRPr="00434E69" w:rsidDel="00D05C38">
          <w:rPr>
            <w:rFonts w:ascii="Times New Roman" w:hAnsi="Times New Roman" w:cs="Times New Roman"/>
            <w:spacing w:val="-1"/>
            <w:sz w:val="24"/>
            <w:szCs w:val="24"/>
          </w:rPr>
          <w:delText>ec</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z w:val="24"/>
            <w:szCs w:val="24"/>
          </w:rPr>
          <w:delText>d</w:delText>
        </w:r>
        <w:r w:rsidRPr="00434E69" w:rsidDel="00D05C38">
          <w:rPr>
            <w:rFonts w:ascii="Times New Roman" w:hAnsi="Times New Roman" w:cs="Times New Roman"/>
            <w:spacing w:val="2"/>
            <w:sz w:val="24"/>
            <w:szCs w:val="24"/>
          </w:rPr>
          <w:delText xml:space="preserve"> </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pacing w:val="-5"/>
            <w:sz w:val="24"/>
            <w:szCs w:val="24"/>
          </w:rPr>
          <w:delText>h</w:delText>
        </w:r>
        <w:r w:rsidRPr="00434E69" w:rsidDel="00D05C38">
          <w:rPr>
            <w:rFonts w:ascii="Times New Roman" w:hAnsi="Times New Roman" w:cs="Times New Roman"/>
            <w:sz w:val="24"/>
            <w:szCs w:val="24"/>
          </w:rPr>
          <w:delText>e</w:delText>
        </w:r>
        <w:r w:rsidRPr="00434E69" w:rsidDel="00D05C38">
          <w:rPr>
            <w:rFonts w:ascii="Times New Roman" w:hAnsi="Times New Roman" w:cs="Times New Roman"/>
            <w:spacing w:val="1"/>
            <w:sz w:val="24"/>
            <w:szCs w:val="24"/>
          </w:rPr>
          <w:delText xml:space="preserve"> </w:delText>
        </w:r>
        <w:r w:rsidRPr="00434E69" w:rsidDel="00D05C38">
          <w:rPr>
            <w:rFonts w:ascii="Times New Roman" w:hAnsi="Times New Roman" w:cs="Times New Roman"/>
            <w:sz w:val="24"/>
            <w:szCs w:val="24"/>
          </w:rPr>
          <w:delText>p</w:delText>
        </w:r>
        <w:r w:rsidRPr="00434E69" w:rsidDel="00D05C38">
          <w:rPr>
            <w:rFonts w:ascii="Times New Roman" w:hAnsi="Times New Roman" w:cs="Times New Roman"/>
            <w:spacing w:val="1"/>
            <w:sz w:val="24"/>
            <w:szCs w:val="24"/>
          </w:rPr>
          <w:delText>r</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5"/>
            <w:sz w:val="24"/>
            <w:szCs w:val="24"/>
          </w:rPr>
          <w:delText>v</w:delText>
        </w:r>
        <w:r w:rsidRPr="00434E69" w:rsidDel="00D05C38">
          <w:rPr>
            <w:rFonts w:ascii="Times New Roman" w:hAnsi="Times New Roman" w:cs="Times New Roman"/>
            <w:spacing w:val="-9"/>
            <w:sz w:val="24"/>
            <w:szCs w:val="24"/>
          </w:rPr>
          <w:delText>i</w:delText>
        </w:r>
        <w:r w:rsidRPr="00434E69" w:rsidDel="00D05C38">
          <w:rPr>
            <w:rFonts w:ascii="Times New Roman" w:hAnsi="Times New Roman" w:cs="Times New Roman"/>
            <w:spacing w:val="5"/>
            <w:sz w:val="24"/>
            <w:szCs w:val="24"/>
          </w:rPr>
          <w:delText>o</w:delText>
        </w:r>
        <w:r w:rsidRPr="00434E69" w:rsidDel="00D05C38">
          <w:rPr>
            <w:rFonts w:ascii="Times New Roman" w:hAnsi="Times New Roman" w:cs="Times New Roman"/>
            <w:sz w:val="24"/>
            <w:szCs w:val="24"/>
          </w:rPr>
          <w:delText xml:space="preserve">us </w:delText>
        </w:r>
        <w:r w:rsidRPr="00434E69" w:rsidDel="00D05C38">
          <w:rPr>
            <w:rFonts w:ascii="Times New Roman" w:hAnsi="Times New Roman" w:cs="Times New Roman"/>
            <w:spacing w:val="-10"/>
            <w:sz w:val="24"/>
            <w:szCs w:val="24"/>
          </w:rPr>
          <w:delText>y</w:delText>
        </w:r>
        <w:r w:rsidRPr="00434E69" w:rsidDel="00D05C38">
          <w:rPr>
            <w:rFonts w:ascii="Times New Roman" w:hAnsi="Times New Roman" w:cs="Times New Roman"/>
            <w:spacing w:val="-1"/>
            <w:sz w:val="24"/>
            <w:szCs w:val="24"/>
          </w:rPr>
          <w:delText>ea</w:delText>
        </w:r>
        <w:r w:rsidRPr="00434E69" w:rsidDel="00D05C38">
          <w:rPr>
            <w:rFonts w:ascii="Times New Roman" w:hAnsi="Times New Roman" w:cs="Times New Roman"/>
            <w:sz w:val="24"/>
            <w:szCs w:val="24"/>
          </w:rPr>
          <w:delText>r</w:delText>
        </w:r>
        <w:r w:rsidRPr="00434E69" w:rsidDel="00D05C38">
          <w:rPr>
            <w:rFonts w:ascii="Times New Roman" w:hAnsi="Times New Roman" w:cs="Times New Roman"/>
            <w:spacing w:val="4"/>
            <w:sz w:val="24"/>
            <w:szCs w:val="24"/>
          </w:rPr>
          <w:delText xml:space="preserve"> </w:delText>
        </w:r>
        <w:r w:rsidRPr="00434E69" w:rsidDel="00D05C38">
          <w:rPr>
            <w:rFonts w:ascii="Times New Roman" w:hAnsi="Times New Roman" w:cs="Times New Roman"/>
            <w:spacing w:val="-1"/>
            <w:sz w:val="24"/>
            <w:szCs w:val="24"/>
          </w:rPr>
          <w:delText>a</w:delText>
        </w:r>
        <w:r w:rsidRPr="00434E69" w:rsidDel="00D05C38">
          <w:rPr>
            <w:rFonts w:ascii="Times New Roman" w:hAnsi="Times New Roman" w:cs="Times New Roman"/>
            <w:sz w:val="24"/>
            <w:szCs w:val="24"/>
          </w:rPr>
          <w:delText xml:space="preserve">s </w:delText>
        </w:r>
        <w:r w:rsidRPr="00434E69" w:rsidDel="00D05C38">
          <w:rPr>
            <w:rFonts w:ascii="Times New Roman" w:hAnsi="Times New Roman" w:cs="Times New Roman"/>
            <w:spacing w:val="1"/>
            <w:sz w:val="24"/>
            <w:szCs w:val="24"/>
          </w:rPr>
          <w:delText>Pr</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2"/>
            <w:sz w:val="24"/>
            <w:szCs w:val="24"/>
          </w:rPr>
          <w:delText>s</w:delText>
        </w:r>
        <w:r w:rsidRPr="00434E69" w:rsidDel="00D05C38">
          <w:rPr>
            <w:rFonts w:ascii="Times New Roman" w:hAnsi="Times New Roman" w:cs="Times New Roman"/>
            <w:spacing w:val="-9"/>
            <w:sz w:val="24"/>
            <w:szCs w:val="24"/>
          </w:rPr>
          <w:delText>i</w:delText>
        </w:r>
        <w:r w:rsidRPr="00434E69" w:rsidDel="00D05C38">
          <w:rPr>
            <w:rFonts w:ascii="Times New Roman" w:hAnsi="Times New Roman" w:cs="Times New Roman"/>
            <w:sz w:val="24"/>
            <w:szCs w:val="24"/>
          </w:rPr>
          <w:delText>d</w:delText>
        </w:r>
        <w:r w:rsidRPr="00434E69" w:rsidDel="00D05C38">
          <w:rPr>
            <w:rFonts w:ascii="Times New Roman" w:hAnsi="Times New Roman" w:cs="Times New Roman"/>
            <w:spacing w:val="-1"/>
            <w:sz w:val="24"/>
            <w:szCs w:val="24"/>
          </w:rPr>
          <w:delText>e</w:delText>
        </w:r>
        <w:r w:rsidRPr="00434E69" w:rsidDel="00D05C38">
          <w:rPr>
            <w:rFonts w:ascii="Times New Roman" w:hAnsi="Times New Roman" w:cs="Times New Roman"/>
            <w:spacing w:val="-5"/>
            <w:sz w:val="24"/>
            <w:szCs w:val="24"/>
          </w:rPr>
          <w:delText>n</w:delText>
        </w:r>
        <w:r w:rsidRPr="00434E69" w:rsidDel="00D05C38">
          <w:rPr>
            <w:rFonts w:ascii="Times New Roman" w:hAnsi="Times New Roman" w:cs="Times New Roman"/>
            <w:spacing w:val="14"/>
            <w:sz w:val="24"/>
            <w:szCs w:val="24"/>
          </w:rPr>
          <w:delText>t</w:delText>
        </w:r>
        <w:r w:rsidRPr="00434E69" w:rsidDel="00D05C38">
          <w:rPr>
            <w:rFonts w:ascii="Times New Roman" w:hAnsi="Times New Roman" w:cs="Times New Roman"/>
            <w:spacing w:val="2"/>
            <w:sz w:val="24"/>
            <w:szCs w:val="24"/>
          </w:rPr>
          <w:delText>-E</w:delText>
        </w:r>
        <w:r w:rsidRPr="00434E69" w:rsidDel="00D05C38">
          <w:rPr>
            <w:rFonts w:ascii="Times New Roman" w:hAnsi="Times New Roman" w:cs="Times New Roman"/>
            <w:spacing w:val="-9"/>
            <w:sz w:val="24"/>
            <w:szCs w:val="24"/>
          </w:rPr>
          <w:delText>l</w:delText>
        </w:r>
        <w:r w:rsidRPr="00434E69" w:rsidDel="00D05C38">
          <w:rPr>
            <w:rFonts w:ascii="Times New Roman" w:hAnsi="Times New Roman" w:cs="Times New Roman"/>
            <w:spacing w:val="-1"/>
            <w:sz w:val="24"/>
            <w:szCs w:val="24"/>
          </w:rPr>
          <w:delText>ec</w:delText>
        </w:r>
        <w:r w:rsidRPr="00434E69" w:rsidDel="00D05C38">
          <w:rPr>
            <w:rFonts w:ascii="Times New Roman" w:hAnsi="Times New Roman" w:cs="Times New Roman"/>
            <w:spacing w:val="5"/>
            <w:sz w:val="24"/>
            <w:szCs w:val="24"/>
          </w:rPr>
          <w:delText>t</w:delText>
        </w:r>
        <w:r w:rsidRPr="00434E69" w:rsidDel="00D05C38">
          <w:rPr>
            <w:rFonts w:ascii="Times New Roman" w:hAnsi="Times New Roman" w:cs="Times New Roman"/>
            <w:sz w:val="24"/>
            <w:szCs w:val="24"/>
          </w:rPr>
          <w:delText xml:space="preserve">. </w:delText>
        </w:r>
        <w:r w:rsidRPr="00434E69" w:rsidDel="00D05C38">
          <w:rPr>
            <w:rFonts w:ascii="Times New Roman" w:hAnsi="Times New Roman" w:cs="Times New Roman"/>
            <w:spacing w:val="6"/>
            <w:sz w:val="24"/>
            <w:szCs w:val="24"/>
          </w:rPr>
          <w:delText xml:space="preserve"> </w:delText>
        </w:r>
      </w:del>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p>
    <w:p w:rsidR="002D6115" w:rsidRPr="00434E69" w:rsidRDefault="00CF6569">
      <w:pPr>
        <w:widowControl w:val="0"/>
        <w:autoSpaceDE w:val="0"/>
        <w:autoSpaceDN w:val="0"/>
        <w:adjustRightInd w:val="0"/>
        <w:spacing w:before="7" w:after="0" w:line="240" w:lineRule="auto"/>
        <w:ind w:left="833" w:right="-20"/>
        <w:rPr>
          <w:rFonts w:ascii="Times New Roman" w:hAnsi="Times New Roman" w:cs="Times New Roman"/>
          <w:sz w:val="24"/>
          <w:szCs w:val="24"/>
        </w:rPr>
      </w:pP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p>
    <w:p w:rsidR="002D6115" w:rsidRPr="00434E69" w:rsidRDefault="00CF6569">
      <w:pPr>
        <w:widowControl w:val="0"/>
        <w:autoSpaceDE w:val="0"/>
        <w:autoSpaceDN w:val="0"/>
        <w:adjustRightInd w:val="0"/>
        <w:spacing w:before="7" w:after="0" w:line="246" w:lineRule="auto"/>
        <w:ind w:left="833" w:right="101"/>
        <w:rPr>
          <w:rFonts w:ascii="Times New Roman" w:hAnsi="Times New Roman" w:cs="Times New Roman"/>
          <w:sz w:val="24"/>
          <w:szCs w:val="24"/>
        </w:rPr>
      </w:pP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eac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10"/>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p>
    <w:p w:rsidR="002D6115" w:rsidRPr="00434E69" w:rsidRDefault="00CF6569">
      <w:pPr>
        <w:widowControl w:val="0"/>
        <w:autoSpaceDE w:val="0"/>
        <w:autoSpaceDN w:val="0"/>
        <w:adjustRightInd w:val="0"/>
        <w:spacing w:before="1" w:after="0" w:line="246" w:lineRule="auto"/>
        <w:ind w:left="833" w:right="74"/>
        <w:rPr>
          <w:rFonts w:ascii="Times New Roman" w:hAnsi="Times New Roman" w:cs="Times New Roman"/>
          <w:sz w:val="24"/>
          <w:szCs w:val="24"/>
        </w:rPr>
      </w:pPr>
      <w:r w:rsidRPr="00434E69">
        <w:rPr>
          <w:rFonts w:ascii="Times New Roman" w:hAnsi="Times New Roman" w:cs="Times New Roman"/>
          <w:spacing w:val="1"/>
          <w:sz w:val="24"/>
          <w:szCs w:val="24"/>
        </w:rPr>
        <w:lastRenderedPageBreak/>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y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ws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c</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ins w:id="85" w:author="Bob Boland - Partners" w:date="2015-05-04T10:08:00Z">
        <w:r w:rsidR="002D2637" w:rsidRPr="00434E69">
          <w:rPr>
            <w:rFonts w:ascii="Times New Roman" w:hAnsi="Times New Roman" w:cs="Times New Roman"/>
            <w:spacing w:val="1"/>
            <w:sz w:val="24"/>
            <w:szCs w:val="24"/>
          </w:rPr>
          <w:t>S</w:t>
        </w:r>
        <w:r w:rsidR="002D2637" w:rsidRPr="00434E69">
          <w:rPr>
            <w:rFonts w:ascii="Times New Roman" w:hAnsi="Times New Roman" w:cs="Times New Roman"/>
            <w:spacing w:val="5"/>
            <w:sz w:val="24"/>
            <w:szCs w:val="24"/>
          </w:rPr>
          <w:t>t</w:t>
        </w:r>
        <w:r w:rsidR="002D2637" w:rsidRPr="00434E69">
          <w:rPr>
            <w:rFonts w:ascii="Times New Roman" w:hAnsi="Times New Roman" w:cs="Times New Roman"/>
            <w:spacing w:val="-1"/>
            <w:sz w:val="24"/>
            <w:szCs w:val="24"/>
          </w:rPr>
          <w:t>ee</w:t>
        </w:r>
        <w:r w:rsidR="002D2637" w:rsidRPr="00434E69">
          <w:rPr>
            <w:rFonts w:ascii="Times New Roman" w:hAnsi="Times New Roman" w:cs="Times New Roman"/>
            <w:spacing w:val="1"/>
            <w:sz w:val="24"/>
            <w:szCs w:val="24"/>
          </w:rPr>
          <w:t>r</w:t>
        </w:r>
        <w:r w:rsidR="002D2637" w:rsidRPr="00434E69">
          <w:rPr>
            <w:rFonts w:ascii="Times New Roman" w:hAnsi="Times New Roman" w:cs="Times New Roman"/>
            <w:spacing w:val="-9"/>
            <w:sz w:val="24"/>
            <w:szCs w:val="24"/>
          </w:rPr>
          <w:t>i</w:t>
        </w:r>
        <w:r w:rsidR="002D2637" w:rsidRPr="00434E69">
          <w:rPr>
            <w:rFonts w:ascii="Times New Roman" w:hAnsi="Times New Roman" w:cs="Times New Roman"/>
            <w:spacing w:val="-5"/>
            <w:sz w:val="24"/>
            <w:szCs w:val="24"/>
          </w:rPr>
          <w:t>n</w:t>
        </w:r>
        <w:r w:rsidR="002D2637" w:rsidRPr="00434E69">
          <w:rPr>
            <w:rFonts w:ascii="Times New Roman" w:hAnsi="Times New Roman" w:cs="Times New Roman"/>
            <w:sz w:val="24"/>
            <w:szCs w:val="24"/>
          </w:rPr>
          <w:t xml:space="preserve">g </w:t>
        </w:r>
        <w:r w:rsidR="002D2637" w:rsidRPr="00434E69">
          <w:rPr>
            <w:rFonts w:ascii="Times New Roman" w:hAnsi="Times New Roman" w:cs="Times New Roman"/>
            <w:spacing w:val="4"/>
            <w:sz w:val="24"/>
            <w:szCs w:val="24"/>
          </w:rPr>
          <w:t>Committee</w:t>
        </w:r>
      </w:ins>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ins w:id="86" w:author="Bob Boland - Partners" w:date="2016-01-12T13:48:00Z">
        <w:r w:rsidR="00D94B12">
          <w:rPr>
            <w:rFonts w:ascii="Calibri" w:hAnsi="Calibri"/>
            <w:color w:val="1F497D"/>
          </w:rPr>
          <w:t>President-Elect, Secretary, Treasurer</w:t>
        </w:r>
      </w:ins>
      <w:ins w:id="87" w:author="Bob Boland - Partners" w:date="2016-02-03T18:31:00Z">
        <w:r w:rsidR="002849D3">
          <w:rPr>
            <w:rFonts w:ascii="Calibri" w:hAnsi="Calibri"/>
            <w:color w:val="1F497D"/>
          </w:rPr>
          <w:t>, Program Chair</w:t>
        </w:r>
      </w:ins>
      <w:ins w:id="88" w:author="Bob Boland - Partners" w:date="2016-01-12T13:48:00Z">
        <w:r w:rsidR="00D94B12">
          <w:rPr>
            <w:rFonts w:ascii="Calibri" w:hAnsi="Calibri"/>
            <w:color w:val="1F497D"/>
          </w:rPr>
          <w:t xml:space="preserve"> and immediate two Past Presidents of the Association.</w:t>
        </w:r>
      </w:ins>
      <w:del w:id="89" w:author="Bob Boland - Partners" w:date="2016-01-12T13:48:00Z">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pacing w:val="-1"/>
            <w:sz w:val="24"/>
            <w:szCs w:val="24"/>
          </w:rPr>
          <w:delText>ec</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0"/>
            <w:sz w:val="24"/>
            <w:szCs w:val="24"/>
          </w:rPr>
          <w:delText>y</w:delText>
        </w:r>
        <w:r w:rsidRPr="00434E69" w:rsidDel="00D94B12">
          <w:rPr>
            <w:rFonts w:ascii="Times New Roman" w:hAnsi="Times New Roman" w:cs="Times New Roman"/>
            <w:sz w:val="24"/>
            <w:szCs w:val="24"/>
          </w:rPr>
          <w:delText>,</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ea</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z w:val="24"/>
            <w:szCs w:val="24"/>
          </w:rPr>
          <w:delText>u</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z w:val="24"/>
            <w:szCs w:val="24"/>
          </w:rPr>
          <w:delText>,</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w:delText>
        </w:r>
        <w:r w:rsidRPr="00434E69" w:rsidDel="00D94B12">
          <w:rPr>
            <w:rFonts w:ascii="Times New Roman" w:hAnsi="Times New Roman" w:cs="Times New Roman"/>
            <w:sz w:val="24"/>
            <w:szCs w:val="24"/>
          </w:rPr>
          <w:delText>p</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5"/>
            <w:sz w:val="24"/>
            <w:szCs w:val="24"/>
          </w:rPr>
          <w:delText>o</w:delText>
        </w:r>
        <w:r w:rsidRPr="00434E69" w:rsidDel="00D94B12">
          <w:rPr>
            <w:rFonts w:ascii="Times New Roman" w:hAnsi="Times New Roman" w:cs="Times New Roman"/>
            <w:sz w:val="24"/>
            <w:szCs w:val="24"/>
          </w:rPr>
          <w:delText>g</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z w:val="24"/>
            <w:szCs w:val="24"/>
          </w:rPr>
          <w:delText>m</w:delText>
        </w:r>
        <w:r w:rsidRPr="00434E69" w:rsidDel="00D94B12">
          <w:rPr>
            <w:rFonts w:ascii="Times New Roman" w:hAnsi="Times New Roman" w:cs="Times New Roman"/>
            <w:spacing w:val="-7"/>
            <w:sz w:val="24"/>
            <w:szCs w:val="24"/>
          </w:rPr>
          <w:delText xml:space="preserve"> </w:delText>
        </w:r>
        <w:r w:rsidRPr="00434E69" w:rsidDel="00D94B12">
          <w:rPr>
            <w:rFonts w:ascii="Times New Roman" w:hAnsi="Times New Roman" w:cs="Times New Roman"/>
            <w:spacing w:val="-1"/>
            <w:sz w:val="24"/>
            <w:szCs w:val="24"/>
          </w:rPr>
          <w:delText>c</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z w:val="24"/>
            <w:szCs w:val="24"/>
          </w:rPr>
          <w:delText>r</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I</w:delText>
        </w:r>
        <w:r w:rsidRPr="00434E69" w:rsidDel="00D94B12">
          <w:rPr>
            <w:rFonts w:ascii="Times New Roman" w:hAnsi="Times New Roman" w:cs="Times New Roman"/>
            <w:spacing w:val="-9"/>
            <w:sz w:val="24"/>
            <w:szCs w:val="24"/>
          </w:rPr>
          <w:delText>mm</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P</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z w:val="24"/>
            <w:szCs w:val="24"/>
          </w:rPr>
          <w:delText>t</w:delText>
        </w:r>
        <w:r w:rsidRPr="00434E69" w:rsidDel="00D94B12">
          <w:rPr>
            <w:rFonts w:ascii="Times New Roman" w:hAnsi="Times New Roman" w:cs="Times New Roman"/>
            <w:spacing w:val="-44"/>
            <w:sz w:val="24"/>
            <w:szCs w:val="24"/>
          </w:rPr>
          <w:delText xml:space="preserve"> </w:delText>
        </w:r>
        <w:r w:rsidRPr="00434E69" w:rsidDel="00D94B12">
          <w:rPr>
            <w:rFonts w:ascii="Times New Roman" w:hAnsi="Times New Roman" w:cs="Times New Roman"/>
            <w:spacing w:val="2"/>
            <w:sz w:val="24"/>
            <w:szCs w:val="24"/>
          </w:rPr>
          <w:delText>-</w:delText>
        </w:r>
        <w:r w:rsidRPr="00434E69" w:rsidDel="00D94B12">
          <w:rPr>
            <w:rFonts w:ascii="Times New Roman" w:hAnsi="Times New Roman" w:cs="Times New Roman"/>
            <w:spacing w:val="1"/>
            <w:sz w:val="24"/>
            <w:szCs w:val="24"/>
          </w:rPr>
          <w:delText>Pr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z w:val="24"/>
            <w:szCs w:val="24"/>
          </w:rPr>
          <w:delText>t</w:delText>
        </w:r>
        <w:r w:rsidRPr="00434E69" w:rsidDel="00D94B12">
          <w:rPr>
            <w:rFonts w:ascii="Times New Roman" w:hAnsi="Times New Roman" w:cs="Times New Roman"/>
            <w:spacing w:val="7"/>
            <w:sz w:val="24"/>
            <w:szCs w:val="24"/>
          </w:rPr>
          <w:delText xml:space="preserve"> </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2"/>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 xml:space="preserve">e </w:delText>
        </w:r>
        <w:r w:rsidRPr="00434E69" w:rsidDel="00D94B12">
          <w:rPr>
            <w:rFonts w:ascii="Times New Roman" w:hAnsi="Times New Roman" w:cs="Times New Roman"/>
            <w:spacing w:val="1"/>
            <w:sz w:val="24"/>
            <w:szCs w:val="24"/>
          </w:rPr>
          <w:delText>Pr</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2"/>
            <w:sz w:val="24"/>
            <w:szCs w:val="24"/>
          </w:rPr>
          <w:delText>s</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1"/>
            <w:sz w:val="24"/>
            <w:szCs w:val="24"/>
          </w:rPr>
          <w:delText>e</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pacing w:val="6"/>
            <w:sz w:val="24"/>
            <w:szCs w:val="24"/>
          </w:rPr>
          <w:delText>t</w:delText>
        </w:r>
        <w:r w:rsidRPr="00434E69" w:rsidDel="00D94B12">
          <w:rPr>
            <w:rFonts w:ascii="Times New Roman" w:hAnsi="Times New Roman" w:cs="Times New Roman"/>
            <w:spacing w:val="2"/>
            <w:sz w:val="24"/>
            <w:szCs w:val="24"/>
          </w:rPr>
          <w:delText>-E</w:delText>
        </w:r>
        <w:r w:rsidRPr="00434E69" w:rsidDel="00D94B12">
          <w:rPr>
            <w:rFonts w:ascii="Times New Roman" w:hAnsi="Times New Roman" w:cs="Times New Roman"/>
            <w:spacing w:val="-9"/>
            <w:sz w:val="24"/>
            <w:szCs w:val="24"/>
          </w:rPr>
          <w:delText>l</w:delText>
        </w:r>
        <w:r w:rsidRPr="00434E69" w:rsidDel="00D94B12">
          <w:rPr>
            <w:rFonts w:ascii="Times New Roman" w:hAnsi="Times New Roman" w:cs="Times New Roman"/>
            <w:spacing w:val="-1"/>
            <w:sz w:val="24"/>
            <w:szCs w:val="24"/>
          </w:rPr>
          <w:delText>ec</w:delText>
        </w:r>
        <w:r w:rsidRPr="00434E69" w:rsidDel="00D94B12">
          <w:rPr>
            <w:rFonts w:ascii="Times New Roman" w:hAnsi="Times New Roman" w:cs="Times New Roman"/>
            <w:spacing w:val="5"/>
            <w:sz w:val="24"/>
            <w:szCs w:val="24"/>
          </w:rPr>
          <w:delText>t</w:delText>
        </w:r>
      </w:del>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x</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0"/>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t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ud</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20"/>
        </w:tabs>
        <w:autoSpaceDE w:val="0"/>
        <w:autoSpaceDN w:val="0"/>
        <w:adjustRightInd w:val="0"/>
        <w:spacing w:after="0" w:line="246" w:lineRule="auto"/>
        <w:ind w:left="833" w:right="289" w:hanging="720"/>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4</w:t>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Pr</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d</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pacing w:val="6"/>
          <w:sz w:val="24"/>
          <w:szCs w:val="24"/>
          <w:u w:val="single"/>
        </w:rPr>
        <w:t>t</w:t>
      </w:r>
      <w:r w:rsidRPr="00434E69">
        <w:rPr>
          <w:rFonts w:ascii="Times New Roman" w:hAnsi="Times New Roman" w:cs="Times New Roman"/>
          <w:spacing w:val="2"/>
          <w:sz w:val="24"/>
          <w:szCs w:val="24"/>
          <w:u w:val="single"/>
        </w:rPr>
        <w:t>-E</w:t>
      </w:r>
      <w:r w:rsidRPr="00434E69">
        <w:rPr>
          <w:rFonts w:ascii="Times New Roman" w:hAnsi="Times New Roman" w:cs="Times New Roman"/>
          <w:spacing w:val="-9"/>
          <w:sz w:val="24"/>
          <w:szCs w:val="24"/>
          <w:u w:val="single"/>
        </w:rPr>
        <w:t>l</w:t>
      </w:r>
      <w:r w:rsidRPr="00434E69">
        <w:rPr>
          <w:rFonts w:ascii="Times New Roman" w:hAnsi="Times New Roman" w:cs="Times New Roman"/>
          <w:spacing w:val="-1"/>
          <w:sz w:val="24"/>
          <w:szCs w:val="24"/>
          <w:u w:val="single"/>
        </w:rPr>
        <w:t>ec</w:t>
      </w:r>
      <w:r w:rsidRPr="00434E69">
        <w:rPr>
          <w:rFonts w:ascii="Times New Roman" w:hAnsi="Times New Roman" w:cs="Times New Roman"/>
          <w:sz w:val="24"/>
          <w:szCs w:val="24"/>
          <w:u w:val="single"/>
        </w:rPr>
        <w:t>t</w:t>
      </w:r>
      <w:r w:rsidRPr="00434E69">
        <w:rPr>
          <w:rFonts w:ascii="Times New Roman" w:hAnsi="Times New Roman" w:cs="Times New Roman"/>
          <w:spacing w:val="8"/>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7"/>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3"/>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o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2"/>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04" w:right="48"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5</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T</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ea</w:t>
      </w:r>
      <w:r w:rsidRPr="00434E69">
        <w:rPr>
          <w:rFonts w:ascii="Times New Roman" w:hAnsi="Times New Roman" w:cs="Times New Roman"/>
          <w:spacing w:val="-2"/>
          <w:sz w:val="24"/>
          <w:szCs w:val="24"/>
          <w:u w:val="single"/>
        </w:rPr>
        <w:t>s</w:t>
      </w:r>
      <w:r w:rsidRPr="00434E69">
        <w:rPr>
          <w:rFonts w:ascii="Times New Roman" w:hAnsi="Times New Roman" w:cs="Times New Roman"/>
          <w:sz w:val="24"/>
          <w:szCs w:val="24"/>
          <w:u w:val="single"/>
        </w:rPr>
        <w:t>u</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r</w:t>
      </w:r>
      <w:r w:rsidRPr="00434E69">
        <w:rPr>
          <w:rFonts w:ascii="Times New Roman" w:hAnsi="Times New Roman" w:cs="Times New Roman"/>
          <w:spacing w:val="5"/>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u</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dy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li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ili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5"/>
          <w:sz w:val="24"/>
          <w:szCs w:val="24"/>
        </w:rPr>
        <w:t>oo</w:t>
      </w:r>
      <w:r w:rsidRPr="00434E69">
        <w:rPr>
          <w:rFonts w:ascii="Times New Roman" w:hAnsi="Times New Roman" w:cs="Times New Roman"/>
          <w:sz w:val="24"/>
          <w:szCs w:val="24"/>
        </w:rPr>
        <w:t xml:space="preserve">ks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8"/>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ks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to</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Ann</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 xml:space="preserve">a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n</w:t>
      </w:r>
      <w:r w:rsidRPr="00434E69">
        <w:rPr>
          <w:rFonts w:ascii="Times New Roman" w:hAnsi="Times New Roman" w:cs="Times New Roman"/>
          <w:spacing w:val="-5"/>
          <w:sz w:val="24"/>
          <w:szCs w:val="24"/>
        </w:rPr>
        <w:t>'</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J</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y</w:t>
      </w:r>
    </w:p>
    <w:p w:rsidR="002D6115" w:rsidRPr="00434E69" w:rsidRDefault="00CF6569">
      <w:pPr>
        <w:widowControl w:val="0"/>
        <w:autoSpaceDE w:val="0"/>
        <w:autoSpaceDN w:val="0"/>
        <w:adjustRightInd w:val="0"/>
        <w:spacing w:after="0" w:line="246" w:lineRule="auto"/>
        <w:ind w:left="804" w:right="197"/>
        <w:rPr>
          <w:rFonts w:ascii="Times New Roman" w:hAnsi="Times New Roman" w:cs="Times New Roman"/>
          <w:sz w:val="24"/>
          <w:szCs w:val="24"/>
        </w:rPr>
      </w:pPr>
      <w:r w:rsidRPr="00434E69">
        <w:rPr>
          <w:rFonts w:ascii="Times New Roman" w:hAnsi="Times New Roman" w:cs="Times New Roman"/>
          <w:sz w:val="24"/>
          <w:szCs w:val="24"/>
        </w:rPr>
        <w:t>1</w:t>
      </w:r>
      <w:r w:rsidRPr="00434E69">
        <w:rPr>
          <w:rFonts w:ascii="Times New Roman" w:hAnsi="Times New Roman" w:cs="Times New Roman"/>
          <w:spacing w:val="2"/>
          <w:sz w:val="24"/>
          <w:szCs w:val="24"/>
        </w:rPr>
        <w:t>-</w:t>
      </w:r>
      <w:r w:rsidRPr="00434E69">
        <w:rPr>
          <w:rFonts w:ascii="Times New Roman" w:hAnsi="Times New Roman" w:cs="Times New Roman"/>
          <w:spacing w:val="-2"/>
          <w:sz w:val="24"/>
          <w:szCs w:val="24"/>
        </w:rPr>
        <w:t>J</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30</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ude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 k</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10</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ins w:id="90" w:author="Bob Boland - Partners" w:date="2016-01-12T13:49:00Z">
        <w:r w:rsidR="00D94B12">
          <w:rPr>
            <w:rFonts w:ascii="Times New Roman" w:hAnsi="Times New Roman" w:cs="Times New Roman"/>
            <w:sz w:val="24"/>
            <w:szCs w:val="24"/>
          </w:rPr>
          <w:t>, Steering Committee,</w:t>
        </w:r>
      </w:ins>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 d</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4"/>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qu</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4"/>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r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acc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y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ins w:id="91" w:author="Bob Boland - Partners" w:date="2015-05-01T15:21:00Z">
        <w:r w:rsidR="007D4712" w:rsidRPr="00434E69">
          <w:rPr>
            <w:rFonts w:ascii="Times New Roman" w:hAnsi="Times New Roman" w:cs="Times New Roman"/>
            <w:spacing w:val="4"/>
            <w:sz w:val="24"/>
            <w:szCs w:val="24"/>
          </w:rPr>
          <w:t xml:space="preserve">The treasurer may delegate the </w:t>
        </w:r>
      </w:ins>
      <w:ins w:id="92" w:author="Bob Boland - Partners" w:date="2015-05-01T15:29:00Z">
        <w:r w:rsidR="00B014CF" w:rsidRPr="00434E69">
          <w:rPr>
            <w:rFonts w:ascii="Times New Roman" w:hAnsi="Times New Roman" w:cs="Times New Roman"/>
            <w:spacing w:val="4"/>
            <w:sz w:val="24"/>
            <w:szCs w:val="24"/>
          </w:rPr>
          <w:t xml:space="preserve">above tasks as is appropriate to </w:t>
        </w:r>
      </w:ins>
      <w:ins w:id="93" w:author="Bob Boland - Partners" w:date="2015-05-01T15:21:00Z">
        <w:r w:rsidR="007D4712" w:rsidRPr="00434E69">
          <w:rPr>
            <w:rFonts w:ascii="Times New Roman" w:hAnsi="Times New Roman" w:cs="Times New Roman"/>
            <w:spacing w:val="4"/>
            <w:sz w:val="24"/>
            <w:szCs w:val="24"/>
          </w:rPr>
          <w:t xml:space="preserve">the Administrative Director. </w:t>
        </w:r>
      </w:ins>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5"/>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ins w:id="94" w:author="Bob Boland - Partners" w:date="2016-01-12T13:49:00Z">
        <w:r w:rsidR="00D94B12">
          <w:rPr>
            <w:rFonts w:ascii="Times New Roman" w:hAnsi="Times New Roman" w:cs="Times New Roman"/>
            <w:sz w:val="24"/>
            <w:szCs w:val="24"/>
          </w:rPr>
          <w:t xml:space="preserve">the </w:t>
        </w:r>
      </w:ins>
      <w:r w:rsidRPr="002427A4">
        <w:rPr>
          <w:rFonts w:ascii="Times New Roman" w:hAnsi="Times New Roman" w:cs="Times New Roman"/>
          <w:spacing w:val="-2"/>
          <w:sz w:val="24"/>
          <w:szCs w:val="24"/>
        </w:rPr>
        <w:t>C</w:t>
      </w:r>
      <w:r w:rsidRPr="002427A4">
        <w:rPr>
          <w:rFonts w:ascii="Times New Roman" w:hAnsi="Times New Roman" w:cs="Times New Roman"/>
          <w:spacing w:val="-5"/>
          <w:sz w:val="24"/>
          <w:szCs w:val="24"/>
        </w:rPr>
        <w:t>h</w:t>
      </w:r>
      <w:r w:rsidRPr="002427A4">
        <w:rPr>
          <w:rFonts w:ascii="Times New Roman" w:hAnsi="Times New Roman" w:cs="Times New Roman"/>
          <w:spacing w:val="-1"/>
          <w:sz w:val="24"/>
          <w:szCs w:val="24"/>
        </w:rPr>
        <w:t>a</w:t>
      </w:r>
      <w:r w:rsidRPr="002427A4">
        <w:rPr>
          <w:rFonts w:ascii="Times New Roman" w:hAnsi="Times New Roman" w:cs="Times New Roman"/>
          <w:spacing w:val="-9"/>
          <w:sz w:val="24"/>
          <w:szCs w:val="24"/>
        </w:rPr>
        <w:t>i</w:t>
      </w:r>
      <w:r w:rsidRPr="002427A4">
        <w:rPr>
          <w:rFonts w:ascii="Times New Roman" w:hAnsi="Times New Roman" w:cs="Times New Roman"/>
          <w:sz w:val="24"/>
          <w:szCs w:val="24"/>
        </w:rPr>
        <w:t>r</w:t>
      </w:r>
      <w:r w:rsidRPr="002427A4">
        <w:rPr>
          <w:rFonts w:ascii="Times New Roman" w:hAnsi="Times New Roman" w:cs="Times New Roman"/>
          <w:spacing w:val="4"/>
          <w:sz w:val="24"/>
          <w:szCs w:val="24"/>
        </w:rPr>
        <w:t xml:space="preserve"> </w:t>
      </w:r>
      <w:r w:rsidRPr="002427A4">
        <w:rPr>
          <w:rFonts w:ascii="Times New Roman" w:hAnsi="Times New Roman" w:cs="Times New Roman"/>
          <w:spacing w:val="5"/>
          <w:sz w:val="24"/>
          <w:szCs w:val="24"/>
        </w:rPr>
        <w:t>o</w:t>
      </w:r>
      <w:r w:rsidRPr="002427A4">
        <w:rPr>
          <w:rFonts w:ascii="Times New Roman" w:hAnsi="Times New Roman" w:cs="Times New Roman"/>
          <w:sz w:val="24"/>
          <w:szCs w:val="24"/>
        </w:rPr>
        <w:t>f</w:t>
      </w:r>
      <w:r w:rsidRPr="002427A4">
        <w:rPr>
          <w:rFonts w:ascii="Times New Roman" w:hAnsi="Times New Roman" w:cs="Times New Roman"/>
          <w:spacing w:val="-6"/>
          <w:sz w:val="24"/>
          <w:szCs w:val="24"/>
        </w:rPr>
        <w:t xml:space="preserve"> </w:t>
      </w:r>
      <w:r w:rsidRPr="002427A4">
        <w:rPr>
          <w:rFonts w:ascii="Times New Roman" w:hAnsi="Times New Roman" w:cs="Times New Roman"/>
          <w:spacing w:val="5"/>
          <w:sz w:val="24"/>
          <w:szCs w:val="24"/>
        </w:rPr>
        <w:t>t</w:t>
      </w:r>
      <w:r w:rsidRPr="002427A4">
        <w:rPr>
          <w:rFonts w:ascii="Times New Roman" w:hAnsi="Times New Roman" w:cs="Times New Roman"/>
          <w:spacing w:val="-5"/>
          <w:sz w:val="24"/>
          <w:szCs w:val="24"/>
        </w:rPr>
        <w:t>h</w:t>
      </w:r>
      <w:r w:rsidRPr="002427A4">
        <w:rPr>
          <w:rFonts w:ascii="Times New Roman" w:hAnsi="Times New Roman" w:cs="Times New Roman"/>
          <w:sz w:val="24"/>
          <w:szCs w:val="24"/>
        </w:rPr>
        <w:t>e</w:t>
      </w:r>
      <w:r w:rsidRPr="002427A4">
        <w:rPr>
          <w:rFonts w:ascii="Times New Roman" w:hAnsi="Times New Roman" w:cs="Times New Roman"/>
          <w:spacing w:val="1"/>
          <w:sz w:val="24"/>
          <w:szCs w:val="24"/>
        </w:rPr>
        <w:t xml:space="preserve"> </w:t>
      </w:r>
      <w:r w:rsidRPr="002427A4">
        <w:rPr>
          <w:rFonts w:ascii="Times New Roman" w:hAnsi="Times New Roman" w:cs="Times New Roman"/>
          <w:spacing w:val="-4"/>
          <w:sz w:val="24"/>
          <w:szCs w:val="24"/>
        </w:rPr>
        <w:t>F</w:t>
      </w:r>
      <w:r w:rsidRPr="002427A4">
        <w:rPr>
          <w:rFonts w:ascii="Times New Roman" w:hAnsi="Times New Roman" w:cs="Times New Roman"/>
          <w:spacing w:val="-9"/>
          <w:sz w:val="24"/>
          <w:szCs w:val="24"/>
        </w:rPr>
        <w:t>i</w:t>
      </w:r>
      <w:r w:rsidRPr="002427A4">
        <w:rPr>
          <w:rFonts w:ascii="Times New Roman" w:hAnsi="Times New Roman" w:cs="Times New Roman"/>
          <w:spacing w:val="-5"/>
          <w:sz w:val="24"/>
          <w:szCs w:val="24"/>
        </w:rPr>
        <w:t>n</w:t>
      </w:r>
      <w:r w:rsidRPr="002427A4">
        <w:rPr>
          <w:rFonts w:ascii="Times New Roman" w:hAnsi="Times New Roman" w:cs="Times New Roman"/>
          <w:spacing w:val="-1"/>
          <w:sz w:val="24"/>
          <w:szCs w:val="24"/>
        </w:rPr>
        <w:t>a</w:t>
      </w:r>
      <w:r w:rsidRPr="002427A4">
        <w:rPr>
          <w:rFonts w:ascii="Times New Roman" w:hAnsi="Times New Roman" w:cs="Times New Roman"/>
          <w:spacing w:val="-5"/>
          <w:sz w:val="24"/>
          <w:szCs w:val="24"/>
        </w:rPr>
        <w:t>n</w:t>
      </w:r>
      <w:r w:rsidRPr="002427A4">
        <w:rPr>
          <w:rFonts w:ascii="Times New Roman" w:hAnsi="Times New Roman" w:cs="Times New Roman"/>
          <w:spacing w:val="-1"/>
          <w:sz w:val="24"/>
          <w:szCs w:val="24"/>
        </w:rPr>
        <w:t>c</w:t>
      </w:r>
      <w:r w:rsidRPr="002427A4">
        <w:rPr>
          <w:rFonts w:ascii="Times New Roman" w:hAnsi="Times New Roman" w:cs="Times New Roman"/>
          <w:sz w:val="24"/>
          <w:szCs w:val="24"/>
        </w:rPr>
        <w:t>e</w:t>
      </w:r>
      <w:r w:rsidRPr="002427A4">
        <w:rPr>
          <w:rFonts w:ascii="Times New Roman" w:hAnsi="Times New Roman" w:cs="Times New Roman"/>
          <w:spacing w:val="1"/>
          <w:sz w:val="24"/>
          <w:szCs w:val="24"/>
        </w:rPr>
        <w:t xml:space="preserve"> </w:t>
      </w:r>
      <w:r w:rsidRPr="002427A4">
        <w:rPr>
          <w:rFonts w:ascii="Times New Roman" w:hAnsi="Times New Roman" w:cs="Times New Roman"/>
          <w:spacing w:val="-2"/>
          <w:sz w:val="24"/>
          <w:szCs w:val="24"/>
        </w:rPr>
        <w:t>C</w:t>
      </w:r>
      <w:r w:rsidRPr="002427A4">
        <w:rPr>
          <w:rFonts w:ascii="Times New Roman" w:hAnsi="Times New Roman" w:cs="Times New Roman"/>
          <w:spacing w:val="5"/>
          <w:sz w:val="24"/>
          <w:szCs w:val="24"/>
        </w:rPr>
        <w:t>o</w:t>
      </w:r>
      <w:r w:rsidRPr="002427A4">
        <w:rPr>
          <w:rFonts w:ascii="Times New Roman" w:hAnsi="Times New Roman" w:cs="Times New Roman"/>
          <w:spacing w:val="-9"/>
          <w:sz w:val="24"/>
          <w:szCs w:val="24"/>
        </w:rPr>
        <w:t>mmi</w:t>
      </w:r>
      <w:r w:rsidRPr="002427A4">
        <w:rPr>
          <w:rFonts w:ascii="Times New Roman" w:hAnsi="Times New Roman" w:cs="Times New Roman"/>
          <w:spacing w:val="5"/>
          <w:sz w:val="24"/>
          <w:szCs w:val="24"/>
        </w:rPr>
        <w:t>tt</w:t>
      </w:r>
      <w:r w:rsidRPr="002427A4">
        <w:rPr>
          <w:rFonts w:ascii="Times New Roman" w:hAnsi="Times New Roman" w:cs="Times New Roman"/>
          <w:spacing w:val="-1"/>
          <w:sz w:val="24"/>
          <w:szCs w:val="24"/>
        </w:rPr>
        <w:t>ee</w:t>
      </w:r>
      <w:r w:rsidRPr="002427A4">
        <w:rPr>
          <w:rFonts w:ascii="Times New Roman" w:hAnsi="Times New Roman" w:cs="Times New Roman"/>
          <w:sz w:val="24"/>
          <w:szCs w:val="24"/>
        </w:rPr>
        <w:t>,</w:t>
      </w:r>
      <w:r w:rsidRPr="002427A4">
        <w:rPr>
          <w:rFonts w:ascii="Times New Roman" w:hAnsi="Times New Roman" w:cs="Times New Roman"/>
          <w:spacing w:val="4"/>
          <w:sz w:val="24"/>
          <w:szCs w:val="24"/>
        </w:rPr>
        <w:t xml:space="preserve"> </w:t>
      </w:r>
      <w:r w:rsidRPr="002427A4">
        <w:rPr>
          <w:rFonts w:ascii="Times New Roman" w:hAnsi="Times New Roman" w:cs="Times New Roman"/>
          <w:spacing w:val="5"/>
          <w:sz w:val="24"/>
          <w:szCs w:val="24"/>
        </w:rPr>
        <w:t>t</w:t>
      </w:r>
      <w:r w:rsidRPr="002427A4">
        <w:rPr>
          <w:rFonts w:ascii="Times New Roman" w:hAnsi="Times New Roman" w:cs="Times New Roman"/>
          <w:spacing w:val="-5"/>
          <w:sz w:val="24"/>
          <w:szCs w:val="24"/>
        </w:rPr>
        <w:t>h</w:t>
      </w:r>
      <w:r w:rsidRPr="002427A4">
        <w:rPr>
          <w:rFonts w:ascii="Times New Roman" w:hAnsi="Times New Roman" w:cs="Times New Roman"/>
          <w:spacing w:val="-1"/>
          <w:sz w:val="24"/>
          <w:szCs w:val="24"/>
        </w:rPr>
        <w:t>a</w:t>
      </w:r>
      <w:r w:rsidRPr="002427A4">
        <w:rPr>
          <w:rFonts w:ascii="Times New Roman" w:hAnsi="Times New Roman" w:cs="Times New Roman"/>
          <w:sz w:val="24"/>
          <w:szCs w:val="24"/>
        </w:rPr>
        <w:t>t</w:t>
      </w:r>
      <w:r w:rsidRPr="002427A4">
        <w:rPr>
          <w:rFonts w:ascii="Times New Roman" w:hAnsi="Times New Roman" w:cs="Times New Roman"/>
          <w:spacing w:val="7"/>
          <w:sz w:val="24"/>
          <w:szCs w:val="24"/>
        </w:rPr>
        <w:t xml:space="preserve"> </w:t>
      </w:r>
      <w:r w:rsidRPr="002427A4">
        <w:rPr>
          <w:rFonts w:ascii="Times New Roman" w:hAnsi="Times New Roman" w:cs="Times New Roman"/>
          <w:spacing w:val="-2"/>
          <w:sz w:val="24"/>
          <w:szCs w:val="24"/>
        </w:rPr>
        <w:t>s</w:t>
      </w:r>
      <w:r w:rsidRPr="002427A4">
        <w:rPr>
          <w:rFonts w:ascii="Times New Roman" w:hAnsi="Times New Roman" w:cs="Times New Roman"/>
          <w:spacing w:val="-5"/>
          <w:sz w:val="24"/>
          <w:szCs w:val="24"/>
        </w:rPr>
        <w:t>h</w:t>
      </w:r>
      <w:r w:rsidRPr="002427A4">
        <w:rPr>
          <w:rFonts w:ascii="Times New Roman" w:hAnsi="Times New Roman" w:cs="Times New Roman"/>
          <w:spacing w:val="-1"/>
          <w:sz w:val="24"/>
          <w:szCs w:val="24"/>
        </w:rPr>
        <w:t>a</w:t>
      </w:r>
      <w:r w:rsidRPr="002427A4">
        <w:rPr>
          <w:rFonts w:ascii="Times New Roman" w:hAnsi="Times New Roman" w:cs="Times New Roman"/>
          <w:spacing w:val="-9"/>
          <w:sz w:val="24"/>
          <w:szCs w:val="24"/>
        </w:rPr>
        <w:t>l</w:t>
      </w:r>
      <w:r w:rsidRPr="002427A4">
        <w:rPr>
          <w:rFonts w:ascii="Times New Roman" w:hAnsi="Times New Roman" w:cs="Times New Roman"/>
          <w:sz w:val="24"/>
          <w:szCs w:val="24"/>
        </w:rPr>
        <w:t>l</w:t>
      </w:r>
      <w:r w:rsidRPr="002427A4">
        <w:rPr>
          <w:rFonts w:ascii="Times New Roman" w:hAnsi="Times New Roman" w:cs="Times New Roman"/>
          <w:spacing w:val="-7"/>
          <w:sz w:val="24"/>
          <w:szCs w:val="24"/>
        </w:rPr>
        <w:t xml:space="preserve"> </w:t>
      </w:r>
      <w:r w:rsidRPr="002427A4">
        <w:rPr>
          <w:rFonts w:ascii="Times New Roman" w:hAnsi="Times New Roman" w:cs="Times New Roman"/>
          <w:spacing w:val="-9"/>
          <w:sz w:val="24"/>
          <w:szCs w:val="24"/>
        </w:rPr>
        <w:t>i</w:t>
      </w:r>
      <w:r w:rsidRPr="002427A4">
        <w:rPr>
          <w:rFonts w:ascii="Times New Roman" w:hAnsi="Times New Roman" w:cs="Times New Roman"/>
          <w:spacing w:val="-5"/>
          <w:sz w:val="24"/>
          <w:szCs w:val="24"/>
        </w:rPr>
        <w:t>n</w:t>
      </w:r>
      <w:r w:rsidRPr="002427A4">
        <w:rPr>
          <w:rFonts w:ascii="Times New Roman" w:hAnsi="Times New Roman" w:cs="Times New Roman"/>
          <w:spacing w:val="-1"/>
          <w:sz w:val="24"/>
          <w:szCs w:val="24"/>
        </w:rPr>
        <w:t>c</w:t>
      </w:r>
      <w:r w:rsidRPr="002427A4">
        <w:rPr>
          <w:rFonts w:ascii="Times New Roman" w:hAnsi="Times New Roman" w:cs="Times New Roman"/>
          <w:spacing w:val="-9"/>
          <w:sz w:val="24"/>
          <w:szCs w:val="24"/>
        </w:rPr>
        <w:t>l</w:t>
      </w:r>
      <w:r w:rsidRPr="002427A4">
        <w:rPr>
          <w:rFonts w:ascii="Times New Roman" w:hAnsi="Times New Roman" w:cs="Times New Roman"/>
          <w:sz w:val="24"/>
          <w:szCs w:val="24"/>
        </w:rPr>
        <w:t>ude</w:t>
      </w:r>
      <w:r w:rsidRPr="002427A4">
        <w:rPr>
          <w:rFonts w:ascii="Times New Roman" w:hAnsi="Times New Roman" w:cs="Times New Roman"/>
          <w:spacing w:val="1"/>
          <w:sz w:val="24"/>
          <w:szCs w:val="24"/>
        </w:rPr>
        <w:t xml:space="preserve"> </w:t>
      </w:r>
      <w:r w:rsidRPr="002427A4">
        <w:rPr>
          <w:rFonts w:ascii="Times New Roman" w:hAnsi="Times New Roman" w:cs="Times New Roman"/>
          <w:spacing w:val="5"/>
          <w:sz w:val="24"/>
          <w:szCs w:val="24"/>
        </w:rPr>
        <w:t>t</w:t>
      </w:r>
      <w:r w:rsidRPr="002427A4">
        <w:rPr>
          <w:rFonts w:ascii="Times New Roman" w:hAnsi="Times New Roman" w:cs="Times New Roman"/>
          <w:spacing w:val="-5"/>
          <w:sz w:val="24"/>
          <w:szCs w:val="24"/>
        </w:rPr>
        <w:t>h</w:t>
      </w:r>
      <w:r w:rsidRPr="002427A4">
        <w:rPr>
          <w:rFonts w:ascii="Times New Roman" w:hAnsi="Times New Roman" w:cs="Times New Roman"/>
          <w:sz w:val="24"/>
          <w:szCs w:val="24"/>
        </w:rPr>
        <w:t>e</w:t>
      </w:r>
      <w:ins w:id="95" w:author="Bob Boland - Partners" w:date="2016-01-12T13:50:00Z">
        <w:r w:rsidR="00D94B12">
          <w:rPr>
            <w:rFonts w:ascii="Times New Roman" w:hAnsi="Times New Roman" w:cs="Times New Roman"/>
            <w:sz w:val="24"/>
            <w:szCs w:val="24"/>
          </w:rPr>
          <w:t xml:space="preserve"> </w:t>
        </w:r>
      </w:ins>
      <w:r w:rsidRPr="002427A4">
        <w:rPr>
          <w:rFonts w:ascii="Times New Roman" w:hAnsi="Times New Roman" w:cs="Times New Roman"/>
          <w:spacing w:val="9"/>
          <w:sz w:val="24"/>
          <w:szCs w:val="24"/>
        </w:rPr>
        <w:t xml:space="preserve"> </w:t>
      </w:r>
      <w:r w:rsidRPr="00B22EF9">
        <w:rPr>
          <w:rFonts w:ascii="Times New Roman" w:hAnsi="Times New Roman" w:cs="Times New Roman"/>
          <w:spacing w:val="1"/>
          <w:sz w:val="24"/>
          <w:szCs w:val="24"/>
        </w:rPr>
        <w:t>Pr</w:t>
      </w:r>
      <w:r w:rsidRPr="00B22EF9">
        <w:rPr>
          <w:rFonts w:ascii="Times New Roman" w:hAnsi="Times New Roman" w:cs="Times New Roman"/>
          <w:spacing w:val="-1"/>
          <w:sz w:val="24"/>
          <w:szCs w:val="24"/>
        </w:rPr>
        <w:t>e</w:t>
      </w:r>
      <w:r w:rsidRPr="00B22EF9">
        <w:rPr>
          <w:rFonts w:ascii="Times New Roman" w:hAnsi="Times New Roman" w:cs="Times New Roman"/>
          <w:spacing w:val="-2"/>
          <w:sz w:val="24"/>
          <w:szCs w:val="24"/>
        </w:rPr>
        <w:t>s</w:t>
      </w:r>
      <w:r w:rsidRPr="00B22EF9">
        <w:rPr>
          <w:rFonts w:ascii="Times New Roman" w:hAnsi="Times New Roman" w:cs="Times New Roman"/>
          <w:spacing w:val="-9"/>
          <w:sz w:val="24"/>
          <w:szCs w:val="24"/>
        </w:rPr>
        <w:t>i</w:t>
      </w:r>
      <w:r w:rsidRPr="00B22EF9">
        <w:rPr>
          <w:rFonts w:ascii="Times New Roman" w:hAnsi="Times New Roman" w:cs="Times New Roman"/>
          <w:sz w:val="24"/>
          <w:szCs w:val="24"/>
        </w:rPr>
        <w:t>d</w:t>
      </w:r>
      <w:r w:rsidRPr="00B22EF9">
        <w:rPr>
          <w:rFonts w:ascii="Times New Roman" w:hAnsi="Times New Roman" w:cs="Times New Roman"/>
          <w:spacing w:val="-1"/>
          <w:sz w:val="24"/>
          <w:szCs w:val="24"/>
        </w:rPr>
        <w:t>e</w:t>
      </w:r>
      <w:r w:rsidRPr="00B22EF9">
        <w:rPr>
          <w:rFonts w:ascii="Times New Roman" w:hAnsi="Times New Roman" w:cs="Times New Roman"/>
          <w:spacing w:val="-5"/>
          <w:sz w:val="24"/>
          <w:szCs w:val="24"/>
        </w:rPr>
        <w:t>n</w:t>
      </w:r>
      <w:r w:rsidRPr="00B22EF9">
        <w:rPr>
          <w:rFonts w:ascii="Times New Roman" w:hAnsi="Times New Roman" w:cs="Times New Roman"/>
          <w:spacing w:val="6"/>
          <w:sz w:val="24"/>
          <w:szCs w:val="24"/>
        </w:rPr>
        <w:t>t</w:t>
      </w:r>
      <w:r w:rsidRPr="00B22EF9">
        <w:rPr>
          <w:rFonts w:ascii="Times New Roman" w:hAnsi="Times New Roman" w:cs="Times New Roman"/>
          <w:sz w:val="24"/>
          <w:szCs w:val="24"/>
        </w:rPr>
        <w:t>,</w:t>
      </w:r>
      <w:r w:rsidRPr="00B22EF9">
        <w:rPr>
          <w:rFonts w:ascii="Times New Roman" w:hAnsi="Times New Roman" w:cs="Times New Roman"/>
          <w:spacing w:val="4"/>
          <w:sz w:val="24"/>
          <w:szCs w:val="24"/>
        </w:rPr>
        <w:t xml:space="preserve"> </w:t>
      </w:r>
      <w:r w:rsidRPr="00B22EF9">
        <w:rPr>
          <w:rFonts w:ascii="Times New Roman" w:hAnsi="Times New Roman" w:cs="Times New Roman"/>
          <w:spacing w:val="1"/>
          <w:sz w:val="24"/>
          <w:szCs w:val="24"/>
        </w:rPr>
        <w:t>Pr</w:t>
      </w:r>
      <w:r w:rsidRPr="00B22EF9">
        <w:rPr>
          <w:rFonts w:ascii="Times New Roman" w:hAnsi="Times New Roman" w:cs="Times New Roman"/>
          <w:spacing w:val="-1"/>
          <w:sz w:val="24"/>
          <w:szCs w:val="24"/>
        </w:rPr>
        <w:t>e</w:t>
      </w:r>
      <w:r w:rsidRPr="00B22EF9">
        <w:rPr>
          <w:rFonts w:ascii="Times New Roman" w:hAnsi="Times New Roman" w:cs="Times New Roman"/>
          <w:spacing w:val="-2"/>
          <w:sz w:val="24"/>
          <w:szCs w:val="24"/>
        </w:rPr>
        <w:t>s</w:t>
      </w:r>
      <w:r w:rsidRPr="00B22EF9">
        <w:rPr>
          <w:rFonts w:ascii="Times New Roman" w:hAnsi="Times New Roman" w:cs="Times New Roman"/>
          <w:spacing w:val="-9"/>
          <w:sz w:val="24"/>
          <w:szCs w:val="24"/>
        </w:rPr>
        <w:t>i</w:t>
      </w:r>
      <w:r w:rsidRPr="00B22EF9">
        <w:rPr>
          <w:rFonts w:ascii="Times New Roman" w:hAnsi="Times New Roman" w:cs="Times New Roman"/>
          <w:sz w:val="24"/>
          <w:szCs w:val="24"/>
        </w:rPr>
        <w:t>d</w:t>
      </w:r>
      <w:r w:rsidRPr="00B22EF9">
        <w:rPr>
          <w:rFonts w:ascii="Times New Roman" w:hAnsi="Times New Roman" w:cs="Times New Roman"/>
          <w:spacing w:val="-1"/>
          <w:sz w:val="24"/>
          <w:szCs w:val="24"/>
        </w:rPr>
        <w:t>e</w:t>
      </w:r>
      <w:r w:rsidRPr="00B22EF9">
        <w:rPr>
          <w:rFonts w:ascii="Times New Roman" w:hAnsi="Times New Roman" w:cs="Times New Roman"/>
          <w:spacing w:val="-5"/>
          <w:sz w:val="24"/>
          <w:szCs w:val="24"/>
        </w:rPr>
        <w:t>n</w:t>
      </w:r>
      <w:r w:rsidRPr="00B22EF9">
        <w:rPr>
          <w:rFonts w:ascii="Times New Roman" w:hAnsi="Times New Roman" w:cs="Times New Roman"/>
          <w:spacing w:val="7"/>
          <w:sz w:val="24"/>
          <w:szCs w:val="24"/>
        </w:rPr>
        <w:t>t</w:t>
      </w:r>
      <w:r w:rsidRPr="00B22EF9">
        <w:rPr>
          <w:rFonts w:ascii="Times New Roman" w:hAnsi="Times New Roman" w:cs="Times New Roman"/>
          <w:sz w:val="24"/>
          <w:szCs w:val="24"/>
        </w:rPr>
        <w:t>-</w:t>
      </w:r>
      <w:r w:rsidRPr="002427A4">
        <w:rPr>
          <w:rFonts w:ascii="Times New Roman" w:hAnsi="Times New Roman" w:cs="Times New Roman"/>
          <w:spacing w:val="2"/>
          <w:sz w:val="24"/>
          <w:szCs w:val="24"/>
        </w:rPr>
        <w:t>E</w:t>
      </w:r>
      <w:r w:rsidRPr="002427A4">
        <w:rPr>
          <w:rFonts w:ascii="Times New Roman" w:hAnsi="Times New Roman" w:cs="Times New Roman"/>
          <w:spacing w:val="-9"/>
          <w:sz w:val="24"/>
          <w:szCs w:val="24"/>
        </w:rPr>
        <w:t>l</w:t>
      </w:r>
      <w:r w:rsidRPr="002427A4">
        <w:rPr>
          <w:rFonts w:ascii="Times New Roman" w:hAnsi="Times New Roman" w:cs="Times New Roman"/>
          <w:spacing w:val="-1"/>
          <w:sz w:val="24"/>
          <w:szCs w:val="24"/>
        </w:rPr>
        <w:t>ec</w:t>
      </w:r>
      <w:r w:rsidRPr="002427A4">
        <w:rPr>
          <w:rFonts w:ascii="Times New Roman" w:hAnsi="Times New Roman" w:cs="Times New Roman"/>
          <w:spacing w:val="5"/>
          <w:sz w:val="24"/>
          <w:szCs w:val="24"/>
        </w:rPr>
        <w:t>t</w:t>
      </w:r>
      <w:r w:rsidRPr="002427A4">
        <w:rPr>
          <w:rFonts w:ascii="Times New Roman" w:hAnsi="Times New Roman" w:cs="Times New Roman"/>
          <w:sz w:val="24"/>
          <w:szCs w:val="24"/>
        </w:rPr>
        <w:t>,</w:t>
      </w:r>
      <w:ins w:id="96" w:author="Bob Boland - Partners" w:date="2016-01-12T13:51:00Z">
        <w:r w:rsidR="00D94B12">
          <w:rPr>
            <w:rFonts w:ascii="Times New Roman" w:hAnsi="Times New Roman" w:cs="Times New Roman"/>
            <w:sz w:val="24"/>
            <w:szCs w:val="24"/>
          </w:rPr>
          <w:t xml:space="preserve"> </w:t>
        </w:r>
        <w:r w:rsidR="00D94B12" w:rsidRPr="00D94B12">
          <w:rPr>
            <w:rFonts w:ascii="Times New Roman" w:hAnsi="Times New Roman" w:cs="Times New Roman"/>
            <w:sz w:val="24"/>
            <w:szCs w:val="24"/>
          </w:rPr>
          <w:t>Secretary, Program Chair and the immediate two Past Presidents of the Association</w:t>
        </w:r>
        <w:r w:rsidR="00D94B12">
          <w:rPr>
            <w:rFonts w:ascii="Times New Roman" w:hAnsi="Times New Roman" w:cs="Times New Roman"/>
            <w:sz w:val="24"/>
            <w:szCs w:val="24"/>
          </w:rPr>
          <w:t xml:space="preserve">. </w:t>
        </w:r>
      </w:ins>
      <w:del w:id="97" w:author="Bob Boland - Partners" w:date="2016-01-12T13:51:00Z">
        <w:r w:rsidRPr="002427A4" w:rsidDel="00D94B12">
          <w:rPr>
            <w:rFonts w:ascii="Times New Roman" w:hAnsi="Times New Roman" w:cs="Times New Roman"/>
            <w:spacing w:val="4"/>
            <w:sz w:val="24"/>
            <w:szCs w:val="24"/>
          </w:rPr>
          <w:delText xml:space="preserve"> </w:delText>
        </w:r>
        <w:r w:rsidRPr="002427A4" w:rsidDel="00D94B12">
          <w:rPr>
            <w:rFonts w:ascii="Times New Roman" w:hAnsi="Times New Roman" w:cs="Times New Roman"/>
            <w:spacing w:val="-9"/>
            <w:sz w:val="24"/>
            <w:szCs w:val="24"/>
          </w:rPr>
          <w:delText>imm</w:delText>
        </w:r>
        <w:r w:rsidRPr="002427A4" w:rsidDel="00D94B12">
          <w:rPr>
            <w:rFonts w:ascii="Times New Roman" w:hAnsi="Times New Roman" w:cs="Times New Roman"/>
            <w:spacing w:val="-1"/>
            <w:sz w:val="24"/>
            <w:szCs w:val="24"/>
          </w:rPr>
          <w:delText>e</w:delText>
        </w:r>
        <w:r w:rsidRPr="002427A4" w:rsidDel="00D94B12">
          <w:rPr>
            <w:rFonts w:ascii="Times New Roman" w:hAnsi="Times New Roman" w:cs="Times New Roman"/>
            <w:sz w:val="24"/>
            <w:szCs w:val="24"/>
          </w:rPr>
          <w:delText>d</w:delText>
        </w:r>
        <w:r w:rsidRPr="002427A4" w:rsidDel="00D94B12">
          <w:rPr>
            <w:rFonts w:ascii="Times New Roman" w:hAnsi="Times New Roman" w:cs="Times New Roman"/>
            <w:spacing w:val="-9"/>
            <w:sz w:val="24"/>
            <w:szCs w:val="24"/>
          </w:rPr>
          <w:delText>i</w:delText>
        </w:r>
        <w:r w:rsidRPr="002427A4" w:rsidDel="00D94B12">
          <w:rPr>
            <w:rFonts w:ascii="Times New Roman" w:hAnsi="Times New Roman" w:cs="Times New Roman"/>
            <w:spacing w:val="-1"/>
            <w:sz w:val="24"/>
            <w:szCs w:val="24"/>
          </w:rPr>
          <w:delText>a</w:delText>
        </w:r>
        <w:r w:rsidRPr="002427A4" w:rsidDel="00D94B12">
          <w:rPr>
            <w:rFonts w:ascii="Times New Roman" w:hAnsi="Times New Roman" w:cs="Times New Roman"/>
            <w:spacing w:val="5"/>
            <w:sz w:val="24"/>
            <w:szCs w:val="24"/>
          </w:rPr>
          <w:delText>t</w:delText>
        </w:r>
        <w:r w:rsidRPr="002427A4" w:rsidDel="00D94B12">
          <w:rPr>
            <w:rFonts w:ascii="Times New Roman" w:hAnsi="Times New Roman" w:cs="Times New Roman"/>
            <w:sz w:val="24"/>
            <w:szCs w:val="24"/>
          </w:rPr>
          <w:delText>e</w:delText>
        </w:r>
        <w:r w:rsidRPr="002427A4" w:rsidDel="00D94B12">
          <w:rPr>
            <w:rFonts w:ascii="Times New Roman" w:hAnsi="Times New Roman" w:cs="Times New Roman"/>
            <w:spacing w:val="1"/>
            <w:sz w:val="24"/>
            <w:szCs w:val="24"/>
          </w:rPr>
          <w:delText xml:space="preserve"> P</w:delText>
        </w:r>
        <w:r w:rsidRPr="002427A4" w:rsidDel="00D94B12">
          <w:rPr>
            <w:rFonts w:ascii="Times New Roman" w:hAnsi="Times New Roman" w:cs="Times New Roman"/>
            <w:spacing w:val="-1"/>
            <w:sz w:val="24"/>
            <w:szCs w:val="24"/>
          </w:rPr>
          <w:delText>a</w:delText>
        </w:r>
        <w:r w:rsidRPr="002427A4" w:rsidDel="00D94B12">
          <w:rPr>
            <w:rFonts w:ascii="Times New Roman" w:hAnsi="Times New Roman" w:cs="Times New Roman"/>
            <w:spacing w:val="-2"/>
            <w:sz w:val="24"/>
            <w:szCs w:val="24"/>
          </w:rPr>
          <w:delText>s</w:delText>
        </w:r>
        <w:r w:rsidRPr="002427A4" w:rsidDel="00D94B12">
          <w:rPr>
            <w:rFonts w:ascii="Times New Roman" w:hAnsi="Times New Roman" w:cs="Times New Roman"/>
            <w:sz w:val="24"/>
            <w:szCs w:val="24"/>
          </w:rPr>
          <w:delText>t</w:delText>
        </w:r>
        <w:r w:rsidRPr="002427A4" w:rsidDel="00D94B12">
          <w:rPr>
            <w:rFonts w:ascii="Times New Roman" w:hAnsi="Times New Roman" w:cs="Times New Roman"/>
            <w:spacing w:val="10"/>
            <w:sz w:val="24"/>
            <w:szCs w:val="24"/>
          </w:rPr>
          <w:delText xml:space="preserve"> </w:delText>
        </w:r>
        <w:r w:rsidRPr="002427A4" w:rsidDel="00D94B12">
          <w:rPr>
            <w:rFonts w:ascii="Times New Roman" w:hAnsi="Times New Roman" w:cs="Times New Roman"/>
            <w:spacing w:val="1"/>
            <w:sz w:val="24"/>
            <w:szCs w:val="24"/>
            <w:u w:val="single"/>
          </w:rPr>
          <w:delText>Pr</w:delText>
        </w:r>
        <w:r w:rsidRPr="002427A4" w:rsidDel="00D94B12">
          <w:rPr>
            <w:rFonts w:ascii="Times New Roman" w:hAnsi="Times New Roman" w:cs="Times New Roman"/>
            <w:spacing w:val="-1"/>
            <w:sz w:val="24"/>
            <w:szCs w:val="24"/>
            <w:u w:val="single"/>
          </w:rPr>
          <w:delText>e</w:delText>
        </w:r>
        <w:r w:rsidRPr="002427A4" w:rsidDel="00D94B12">
          <w:rPr>
            <w:rFonts w:ascii="Times New Roman" w:hAnsi="Times New Roman" w:cs="Times New Roman"/>
            <w:spacing w:val="-2"/>
            <w:sz w:val="24"/>
            <w:szCs w:val="24"/>
            <w:u w:val="single"/>
          </w:rPr>
          <w:delText>s</w:delText>
        </w:r>
        <w:r w:rsidRPr="002427A4" w:rsidDel="00D94B12">
          <w:rPr>
            <w:rFonts w:ascii="Times New Roman" w:hAnsi="Times New Roman" w:cs="Times New Roman"/>
            <w:spacing w:val="-9"/>
            <w:sz w:val="24"/>
            <w:szCs w:val="24"/>
            <w:u w:val="single"/>
          </w:rPr>
          <w:delText>i</w:delText>
        </w:r>
        <w:r w:rsidRPr="002427A4" w:rsidDel="00D94B12">
          <w:rPr>
            <w:rFonts w:ascii="Times New Roman" w:hAnsi="Times New Roman" w:cs="Times New Roman"/>
            <w:sz w:val="24"/>
            <w:szCs w:val="24"/>
            <w:u w:val="single"/>
          </w:rPr>
          <w:delText>d</w:delText>
        </w:r>
        <w:r w:rsidRPr="002427A4" w:rsidDel="00D94B12">
          <w:rPr>
            <w:rFonts w:ascii="Times New Roman" w:hAnsi="Times New Roman" w:cs="Times New Roman"/>
            <w:spacing w:val="-1"/>
            <w:sz w:val="24"/>
            <w:szCs w:val="24"/>
            <w:u w:val="single"/>
          </w:rPr>
          <w:delText>e</w:delText>
        </w:r>
        <w:r w:rsidRPr="002427A4" w:rsidDel="00D94B12">
          <w:rPr>
            <w:rFonts w:ascii="Times New Roman" w:hAnsi="Times New Roman" w:cs="Times New Roman"/>
            <w:spacing w:val="-5"/>
            <w:sz w:val="24"/>
            <w:szCs w:val="24"/>
            <w:u w:val="single"/>
          </w:rPr>
          <w:delText>n</w:delText>
        </w:r>
        <w:r w:rsidRPr="002427A4" w:rsidDel="00D94B12">
          <w:rPr>
            <w:rFonts w:ascii="Times New Roman" w:hAnsi="Times New Roman" w:cs="Times New Roman"/>
            <w:spacing w:val="6"/>
            <w:sz w:val="24"/>
            <w:szCs w:val="24"/>
            <w:u w:val="single"/>
          </w:rPr>
          <w:delText>t</w:delText>
        </w:r>
        <w:r w:rsidRPr="002427A4" w:rsidDel="00D94B12">
          <w:rPr>
            <w:rFonts w:ascii="Times New Roman" w:hAnsi="Times New Roman" w:cs="Times New Roman"/>
            <w:sz w:val="24"/>
            <w:szCs w:val="24"/>
          </w:rPr>
          <w:delText>,</w:delText>
        </w:r>
        <w:r w:rsidRPr="002427A4" w:rsidDel="00D94B12">
          <w:rPr>
            <w:rFonts w:ascii="Times New Roman" w:hAnsi="Times New Roman" w:cs="Times New Roman"/>
            <w:spacing w:val="5"/>
            <w:sz w:val="24"/>
            <w:szCs w:val="24"/>
          </w:rPr>
          <w:delText xml:space="preserve"> </w:delText>
        </w:r>
        <w:r w:rsidRPr="002427A4" w:rsidDel="00D94B12">
          <w:rPr>
            <w:rFonts w:ascii="Times New Roman" w:hAnsi="Times New Roman" w:cs="Times New Roman"/>
            <w:spacing w:val="1"/>
            <w:sz w:val="24"/>
            <w:szCs w:val="24"/>
            <w:u w:val="single"/>
          </w:rPr>
          <w:delText>S</w:delText>
        </w:r>
        <w:r w:rsidRPr="002427A4" w:rsidDel="00D94B12">
          <w:rPr>
            <w:rFonts w:ascii="Times New Roman" w:hAnsi="Times New Roman" w:cs="Times New Roman"/>
            <w:spacing w:val="-1"/>
            <w:sz w:val="24"/>
            <w:szCs w:val="24"/>
            <w:u w:val="single"/>
          </w:rPr>
          <w:delText>ec</w:delText>
        </w:r>
        <w:r w:rsidRPr="002427A4" w:rsidDel="00D94B12">
          <w:rPr>
            <w:rFonts w:ascii="Times New Roman" w:hAnsi="Times New Roman" w:cs="Times New Roman"/>
            <w:spacing w:val="1"/>
            <w:sz w:val="24"/>
            <w:szCs w:val="24"/>
            <w:u w:val="single"/>
          </w:rPr>
          <w:delText>r</w:delText>
        </w:r>
        <w:r w:rsidRPr="002427A4" w:rsidDel="00D94B12">
          <w:rPr>
            <w:rFonts w:ascii="Times New Roman" w:hAnsi="Times New Roman" w:cs="Times New Roman"/>
            <w:spacing w:val="-1"/>
            <w:sz w:val="24"/>
            <w:szCs w:val="24"/>
            <w:u w:val="single"/>
          </w:rPr>
          <w:delText>e</w:delText>
        </w:r>
        <w:r w:rsidRPr="002427A4" w:rsidDel="00D94B12">
          <w:rPr>
            <w:rFonts w:ascii="Times New Roman" w:hAnsi="Times New Roman" w:cs="Times New Roman"/>
            <w:spacing w:val="5"/>
            <w:sz w:val="24"/>
            <w:szCs w:val="24"/>
            <w:u w:val="single"/>
          </w:rPr>
          <w:delText>t</w:delText>
        </w:r>
        <w:r w:rsidRPr="002427A4" w:rsidDel="00D94B12">
          <w:rPr>
            <w:rFonts w:ascii="Times New Roman" w:hAnsi="Times New Roman" w:cs="Times New Roman"/>
            <w:spacing w:val="-1"/>
            <w:sz w:val="24"/>
            <w:szCs w:val="24"/>
            <w:u w:val="single"/>
          </w:rPr>
          <w:delText>a</w:delText>
        </w:r>
        <w:r w:rsidRPr="002427A4" w:rsidDel="00D94B12">
          <w:rPr>
            <w:rFonts w:ascii="Times New Roman" w:hAnsi="Times New Roman" w:cs="Times New Roman"/>
            <w:spacing w:val="1"/>
            <w:sz w:val="24"/>
            <w:szCs w:val="24"/>
            <w:u w:val="single"/>
          </w:rPr>
          <w:delText>r</w:delText>
        </w:r>
        <w:r w:rsidRPr="002427A4" w:rsidDel="00D94B12">
          <w:rPr>
            <w:rFonts w:ascii="Times New Roman" w:hAnsi="Times New Roman" w:cs="Times New Roman"/>
            <w:spacing w:val="-8"/>
            <w:sz w:val="24"/>
            <w:szCs w:val="24"/>
            <w:u w:val="single"/>
          </w:rPr>
          <w:delText>y</w:delText>
        </w:r>
        <w:r w:rsidRPr="00434E69" w:rsidDel="00D94B12">
          <w:rPr>
            <w:rFonts w:ascii="Times New Roman" w:hAnsi="Times New Roman" w:cs="Times New Roman"/>
            <w:sz w:val="24"/>
            <w:szCs w:val="24"/>
          </w:rPr>
          <w:delText>,</w:delText>
        </w:r>
        <w:r w:rsidRPr="00434E69" w:rsidDel="00D94B12">
          <w:rPr>
            <w:rFonts w:ascii="Times New Roman" w:hAnsi="Times New Roman" w:cs="Times New Roman"/>
            <w:spacing w:val="4"/>
            <w:sz w:val="24"/>
            <w:szCs w:val="24"/>
          </w:rPr>
          <w:delText xml:space="preserve"> </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5"/>
            <w:sz w:val="24"/>
            <w:szCs w:val="24"/>
          </w:rPr>
          <w:delText>n</w:delText>
        </w:r>
        <w:r w:rsidRPr="00434E69" w:rsidDel="00D94B12">
          <w:rPr>
            <w:rFonts w:ascii="Times New Roman" w:hAnsi="Times New Roman" w:cs="Times New Roman"/>
            <w:sz w:val="24"/>
            <w:szCs w:val="24"/>
          </w:rPr>
          <w:delText>d</w:delText>
        </w:r>
        <w:r w:rsidRPr="00434E69" w:rsidDel="00D94B12">
          <w:rPr>
            <w:rFonts w:ascii="Times New Roman" w:hAnsi="Times New Roman" w:cs="Times New Roman"/>
            <w:spacing w:val="2"/>
            <w:sz w:val="24"/>
            <w:szCs w:val="24"/>
          </w:rPr>
          <w:delText xml:space="preserve"> </w:delText>
        </w:r>
        <w:r w:rsidRPr="00434E69" w:rsidDel="00D94B12">
          <w:rPr>
            <w:rFonts w:ascii="Times New Roman" w:hAnsi="Times New Roman" w:cs="Times New Roman"/>
            <w:spacing w:val="5"/>
            <w:sz w:val="24"/>
            <w:szCs w:val="24"/>
          </w:rPr>
          <w:delText>t</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z w:val="24"/>
            <w:szCs w:val="24"/>
          </w:rPr>
          <w:delText>e</w:delText>
        </w:r>
        <w:r w:rsidRPr="00434E69" w:rsidDel="00D94B12">
          <w:rPr>
            <w:rFonts w:ascii="Times New Roman" w:hAnsi="Times New Roman" w:cs="Times New Roman"/>
            <w:spacing w:val="1"/>
            <w:sz w:val="24"/>
            <w:szCs w:val="24"/>
          </w:rPr>
          <w:delText xml:space="preserve"> Pr</w:delText>
        </w:r>
        <w:r w:rsidRPr="00434E69" w:rsidDel="00D94B12">
          <w:rPr>
            <w:rFonts w:ascii="Times New Roman" w:hAnsi="Times New Roman" w:cs="Times New Roman"/>
            <w:spacing w:val="5"/>
            <w:sz w:val="24"/>
            <w:szCs w:val="24"/>
          </w:rPr>
          <w:delText>o</w:delText>
        </w:r>
        <w:r w:rsidRPr="00434E69" w:rsidDel="00D94B12">
          <w:rPr>
            <w:rFonts w:ascii="Times New Roman" w:hAnsi="Times New Roman" w:cs="Times New Roman"/>
            <w:sz w:val="24"/>
            <w:szCs w:val="24"/>
          </w:rPr>
          <w:delText>g</w:delText>
        </w:r>
        <w:r w:rsidRPr="00434E69" w:rsidDel="00D94B12">
          <w:rPr>
            <w:rFonts w:ascii="Times New Roman" w:hAnsi="Times New Roman" w:cs="Times New Roman"/>
            <w:spacing w:val="1"/>
            <w:sz w:val="24"/>
            <w:szCs w:val="24"/>
          </w:rPr>
          <w:delText>r</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z w:val="24"/>
            <w:szCs w:val="24"/>
          </w:rPr>
          <w:delText>m</w:delText>
        </w:r>
        <w:r w:rsidRPr="00434E69" w:rsidDel="00D94B12">
          <w:rPr>
            <w:rFonts w:ascii="Times New Roman" w:hAnsi="Times New Roman" w:cs="Times New Roman"/>
            <w:spacing w:val="-7"/>
            <w:sz w:val="24"/>
            <w:szCs w:val="24"/>
          </w:rPr>
          <w:delText xml:space="preserve"> </w:delText>
        </w:r>
        <w:r w:rsidRPr="00434E69" w:rsidDel="00D94B12">
          <w:rPr>
            <w:rFonts w:ascii="Times New Roman" w:hAnsi="Times New Roman" w:cs="Times New Roman"/>
            <w:spacing w:val="-2"/>
            <w:sz w:val="24"/>
            <w:szCs w:val="24"/>
          </w:rPr>
          <w:delText>C</w:delText>
        </w:r>
        <w:r w:rsidRPr="00434E69" w:rsidDel="00D94B12">
          <w:rPr>
            <w:rFonts w:ascii="Times New Roman" w:hAnsi="Times New Roman" w:cs="Times New Roman"/>
            <w:spacing w:val="-5"/>
            <w:sz w:val="24"/>
            <w:szCs w:val="24"/>
          </w:rPr>
          <w:delText>h</w:delText>
        </w:r>
        <w:r w:rsidRPr="00434E69" w:rsidDel="00D94B12">
          <w:rPr>
            <w:rFonts w:ascii="Times New Roman" w:hAnsi="Times New Roman" w:cs="Times New Roman"/>
            <w:spacing w:val="-1"/>
            <w:sz w:val="24"/>
            <w:szCs w:val="24"/>
          </w:rPr>
          <w:delText>a</w:delText>
        </w:r>
        <w:r w:rsidRPr="00434E69" w:rsidDel="00D94B12">
          <w:rPr>
            <w:rFonts w:ascii="Times New Roman" w:hAnsi="Times New Roman" w:cs="Times New Roman"/>
            <w:spacing w:val="-9"/>
            <w:sz w:val="24"/>
            <w:szCs w:val="24"/>
          </w:rPr>
          <w:delText>i</w:delText>
        </w:r>
        <w:r w:rsidRPr="00434E69" w:rsidDel="00D94B12">
          <w:rPr>
            <w:rFonts w:ascii="Times New Roman" w:hAnsi="Times New Roman" w:cs="Times New Roman"/>
            <w:spacing w:val="1"/>
            <w:sz w:val="24"/>
            <w:szCs w:val="24"/>
          </w:rPr>
          <w:delText>r</w:delText>
        </w:r>
      </w:del>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ins w:id="98" w:author="Bob" w:date="2015-03-02T14:25:00Z">
        <w:r w:rsidR="00D76BC3" w:rsidRPr="00434E69">
          <w:rPr>
            <w:rFonts w:ascii="Times New Roman" w:hAnsi="Times New Roman" w:cs="Times New Roman"/>
            <w:spacing w:val="6"/>
            <w:sz w:val="24"/>
            <w:szCs w:val="24"/>
          </w:rPr>
          <w:t>The Treasurer</w:t>
        </w:r>
      </w:ins>
      <w:r w:rsidR="00717C03" w:rsidRPr="00434E69">
        <w:rPr>
          <w:rFonts w:ascii="Times New Roman" w:hAnsi="Times New Roman" w:cs="Times New Roman"/>
          <w:spacing w:val="6"/>
          <w:sz w:val="24"/>
          <w:szCs w:val="24"/>
        </w:rPr>
        <w:t xml:space="preserve"> </w:t>
      </w:r>
      <w:ins w:id="99" w:author="Bob" w:date="2015-03-02T14:25:00Z">
        <w:r w:rsidR="00D76BC3" w:rsidRPr="00434E69">
          <w:rPr>
            <w:rFonts w:ascii="Times New Roman" w:hAnsi="Times New Roman" w:cs="Times New Roman"/>
            <w:spacing w:val="6"/>
            <w:sz w:val="24"/>
            <w:szCs w:val="24"/>
          </w:rPr>
          <w:t xml:space="preserve">will be assisted by </w:t>
        </w:r>
      </w:ins>
      <w:del w:id="100" w:author="Bob" w:date="2015-03-02T14:26:00Z">
        <w:r w:rsidRPr="00434E69" w:rsidDel="00D76BC3">
          <w:rPr>
            <w:rFonts w:ascii="Times New Roman" w:hAnsi="Times New Roman" w:cs="Times New Roman"/>
            <w:spacing w:val="2"/>
            <w:sz w:val="24"/>
            <w:szCs w:val="24"/>
          </w:rPr>
          <w:delText>T</w:delText>
        </w:r>
      </w:del>
      <w:ins w:id="101" w:author="Bob" w:date="2015-03-02T14:26:00Z">
        <w:r w:rsidR="00D76BC3" w:rsidRPr="00434E69">
          <w:rPr>
            <w:rFonts w:ascii="Times New Roman" w:hAnsi="Times New Roman" w:cs="Times New Roman"/>
            <w:spacing w:val="2"/>
            <w:sz w:val="24"/>
            <w:szCs w:val="24"/>
          </w:rPr>
          <w:t>t</w:t>
        </w:r>
      </w:ins>
      <w:r w:rsidRPr="00434E69">
        <w:rPr>
          <w:rFonts w:ascii="Times New Roman" w:hAnsi="Times New Roman" w:cs="Times New Roman"/>
          <w:spacing w:val="-5"/>
          <w:sz w:val="24"/>
          <w:szCs w:val="24"/>
        </w:rPr>
        <w:t>h</w:t>
      </w:r>
      <w:ins w:id="102" w:author="Bob" w:date="2015-03-02T14:26:00Z">
        <w:r w:rsidR="00D76BC3" w:rsidRPr="00434E69">
          <w:rPr>
            <w:rFonts w:ascii="Times New Roman" w:hAnsi="Times New Roman" w:cs="Times New Roman"/>
            <w:spacing w:val="-5"/>
            <w:sz w:val="24"/>
            <w:szCs w:val="24"/>
          </w:rPr>
          <w:t>e</w:t>
        </w:r>
      </w:ins>
      <w:del w:id="103" w:author="Bob" w:date="2015-03-02T14:26:00Z">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z w:val="24"/>
            <w:szCs w:val="24"/>
          </w:rPr>
          <w:delText>s</w:delText>
        </w:r>
      </w:del>
      <w:r w:rsidRPr="00434E69">
        <w:rPr>
          <w:rFonts w:ascii="Times New Roman" w:hAnsi="Times New Roman" w:cs="Times New Roman"/>
          <w:sz w:val="24"/>
          <w:szCs w:val="24"/>
        </w:rPr>
        <w:t xml:space="preserve"> </w:t>
      </w:r>
      <w:r w:rsidRPr="00434E69">
        <w:rPr>
          <w:rFonts w:ascii="Times New Roman" w:hAnsi="Times New Roman" w:cs="Times New Roman"/>
          <w:spacing w:val="-4"/>
          <w:sz w:val="24"/>
          <w:szCs w:val="24"/>
          <w:shd w:val="clear" w:color="auto" w:fill="FFFFFF" w:themeFill="background1"/>
        </w:rPr>
        <w:t>F</w:t>
      </w:r>
      <w:r w:rsidRPr="00434E69">
        <w:rPr>
          <w:rFonts w:ascii="Times New Roman" w:hAnsi="Times New Roman" w:cs="Times New Roman"/>
          <w:spacing w:val="-9"/>
          <w:sz w:val="24"/>
          <w:szCs w:val="24"/>
          <w:shd w:val="clear" w:color="auto" w:fill="FFFFFF" w:themeFill="background1"/>
        </w:rPr>
        <w:t>i</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a</w:t>
      </w:r>
      <w:r w:rsidRPr="00434E69">
        <w:rPr>
          <w:rFonts w:ascii="Times New Roman" w:hAnsi="Times New Roman" w:cs="Times New Roman"/>
          <w:spacing w:val="-5"/>
          <w:sz w:val="24"/>
          <w:szCs w:val="24"/>
          <w:shd w:val="clear" w:color="auto" w:fill="FFFFFF" w:themeFill="background1"/>
        </w:rPr>
        <w:t>n</w:t>
      </w:r>
      <w:r w:rsidRPr="00434E69">
        <w:rPr>
          <w:rFonts w:ascii="Times New Roman" w:hAnsi="Times New Roman" w:cs="Times New Roman"/>
          <w:spacing w:val="-1"/>
          <w:sz w:val="24"/>
          <w:szCs w:val="24"/>
          <w:shd w:val="clear" w:color="auto" w:fill="FFFFFF" w:themeFill="background1"/>
        </w:rPr>
        <w:t>c</w:t>
      </w:r>
      <w:r w:rsidRPr="00434E69">
        <w:rPr>
          <w:rFonts w:ascii="Times New Roman" w:hAnsi="Times New Roman" w:cs="Times New Roman"/>
          <w:sz w:val="24"/>
          <w:szCs w:val="24"/>
          <w:shd w:val="clear" w:color="auto" w:fill="FFFFFF" w:themeFill="background1"/>
        </w:rPr>
        <w:t>e</w:t>
      </w:r>
      <w:r w:rsidRPr="00434E69">
        <w:rPr>
          <w:rFonts w:ascii="Times New Roman" w:hAnsi="Times New Roman" w:cs="Times New Roman"/>
          <w:spacing w:val="1"/>
          <w:sz w:val="24"/>
          <w:szCs w:val="24"/>
          <w:shd w:val="clear" w:color="auto" w:fill="FFFFFF" w:themeFill="background1"/>
        </w:rPr>
        <w:t xml:space="preserve"> </w:t>
      </w:r>
      <w:r w:rsidRPr="00434E69">
        <w:rPr>
          <w:rFonts w:ascii="Times New Roman" w:hAnsi="Times New Roman" w:cs="Times New Roman"/>
          <w:spacing w:val="-2"/>
          <w:sz w:val="24"/>
          <w:szCs w:val="24"/>
          <w:shd w:val="clear" w:color="auto" w:fill="FFFFFF" w:themeFill="background1"/>
        </w:rPr>
        <w:t>C</w:t>
      </w:r>
      <w:r w:rsidRPr="00434E69">
        <w:rPr>
          <w:rFonts w:ascii="Times New Roman" w:hAnsi="Times New Roman" w:cs="Times New Roman"/>
          <w:spacing w:val="5"/>
          <w:sz w:val="24"/>
          <w:szCs w:val="24"/>
          <w:shd w:val="clear" w:color="auto" w:fill="FFFFFF" w:themeFill="background1"/>
        </w:rPr>
        <w:t>o</w:t>
      </w:r>
      <w:r w:rsidRPr="00434E69">
        <w:rPr>
          <w:rFonts w:ascii="Times New Roman" w:hAnsi="Times New Roman" w:cs="Times New Roman"/>
          <w:spacing w:val="-9"/>
          <w:sz w:val="24"/>
          <w:szCs w:val="24"/>
          <w:shd w:val="clear" w:color="auto" w:fill="FFFFFF" w:themeFill="background1"/>
        </w:rPr>
        <w:t>mmi</w:t>
      </w:r>
      <w:r w:rsidRPr="00434E69">
        <w:rPr>
          <w:rFonts w:ascii="Times New Roman" w:hAnsi="Times New Roman" w:cs="Times New Roman"/>
          <w:spacing w:val="5"/>
          <w:sz w:val="24"/>
          <w:szCs w:val="24"/>
          <w:shd w:val="clear" w:color="auto" w:fill="FFFFFF" w:themeFill="background1"/>
        </w:rPr>
        <w:t>tt</w:t>
      </w:r>
      <w:r w:rsidRPr="00434E69">
        <w:rPr>
          <w:rFonts w:ascii="Times New Roman" w:hAnsi="Times New Roman" w:cs="Times New Roman"/>
          <w:spacing w:val="-1"/>
          <w:sz w:val="24"/>
          <w:szCs w:val="24"/>
          <w:shd w:val="clear" w:color="auto" w:fill="FFFFFF" w:themeFill="background1"/>
        </w:rPr>
        <w:t>e</w:t>
      </w:r>
      <w:r w:rsidRPr="00434E69">
        <w:rPr>
          <w:rFonts w:ascii="Times New Roman" w:hAnsi="Times New Roman" w:cs="Times New Roman"/>
          <w:sz w:val="24"/>
          <w:szCs w:val="24"/>
          <w:shd w:val="clear" w:color="auto" w:fill="FFFFFF" w:themeFill="background1"/>
        </w:rPr>
        <w:t>e</w:t>
      </w:r>
      <w:ins w:id="104" w:author="Bob" w:date="2015-03-02T14:26:00Z">
        <w:r w:rsidR="00D76BC3" w:rsidRPr="00434E69">
          <w:rPr>
            <w:rFonts w:ascii="Times New Roman" w:hAnsi="Times New Roman" w:cs="Times New Roman"/>
            <w:sz w:val="24"/>
            <w:szCs w:val="24"/>
          </w:rPr>
          <w:t>.</w:t>
        </w:r>
      </w:ins>
      <w:del w:id="105" w:author="Bob" w:date="2015-03-02T14:26:00Z">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z w:val="24"/>
            <w:szCs w:val="24"/>
          </w:rPr>
          <w:delText>w</w:delText>
        </w:r>
        <w:r w:rsidRPr="00434E69" w:rsidDel="00D76BC3">
          <w:rPr>
            <w:rFonts w:ascii="Times New Roman" w:hAnsi="Times New Roman" w:cs="Times New Roman"/>
            <w:spacing w:val="-10"/>
            <w:sz w:val="24"/>
            <w:szCs w:val="24"/>
          </w:rPr>
          <w:delText>i</w:delText>
        </w:r>
        <w:r w:rsidRPr="00434E69" w:rsidDel="00D76BC3">
          <w:rPr>
            <w:rFonts w:ascii="Times New Roman" w:hAnsi="Times New Roman" w:cs="Times New Roman"/>
            <w:spacing w:val="-9"/>
            <w:sz w:val="24"/>
            <w:szCs w:val="24"/>
          </w:rPr>
          <w:delText>l</w:delText>
        </w:r>
        <w:r w:rsidRPr="00434E69" w:rsidDel="00D76BC3">
          <w:rPr>
            <w:rFonts w:ascii="Times New Roman" w:hAnsi="Times New Roman" w:cs="Times New Roman"/>
            <w:sz w:val="24"/>
            <w:szCs w:val="24"/>
          </w:rPr>
          <w:delText xml:space="preserve">l </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2"/>
            <w:sz w:val="24"/>
            <w:szCs w:val="24"/>
          </w:rPr>
          <w:delText>ss</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2"/>
            <w:sz w:val="24"/>
            <w:szCs w:val="24"/>
          </w:rPr>
          <w:delText>s</w:delText>
        </w:r>
        <w:r w:rsidRPr="00434E69" w:rsidDel="00D76BC3">
          <w:rPr>
            <w:rFonts w:ascii="Times New Roman" w:hAnsi="Times New Roman" w:cs="Times New Roman"/>
            <w:sz w:val="24"/>
            <w:szCs w:val="24"/>
          </w:rPr>
          <w:delText>t</w:delText>
        </w:r>
        <w:r w:rsidRPr="00434E69" w:rsidDel="00D76BC3">
          <w:rPr>
            <w:rFonts w:ascii="Times New Roman" w:hAnsi="Times New Roman" w:cs="Times New Roman"/>
            <w:spacing w:val="7"/>
            <w:sz w:val="24"/>
            <w:szCs w:val="24"/>
          </w:rPr>
          <w:delText xml:space="preserve"> </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z w:val="24"/>
            <w:szCs w:val="24"/>
          </w:rPr>
          <w:delText>e</w:delText>
        </w:r>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pacing w:val="2"/>
            <w:sz w:val="24"/>
            <w:szCs w:val="24"/>
          </w:rPr>
          <w:delText>T</w:delText>
        </w:r>
        <w:r w:rsidRPr="00434E69" w:rsidDel="00D76BC3">
          <w:rPr>
            <w:rFonts w:ascii="Times New Roman" w:hAnsi="Times New Roman" w:cs="Times New Roman"/>
            <w:spacing w:val="1"/>
            <w:sz w:val="24"/>
            <w:szCs w:val="24"/>
          </w:rPr>
          <w:delText>r</w:delText>
        </w:r>
        <w:r w:rsidRPr="00434E69" w:rsidDel="00D76BC3">
          <w:rPr>
            <w:rFonts w:ascii="Times New Roman" w:hAnsi="Times New Roman" w:cs="Times New Roman"/>
            <w:spacing w:val="-1"/>
            <w:sz w:val="24"/>
            <w:szCs w:val="24"/>
          </w:rPr>
          <w:delText>ea</w:delText>
        </w:r>
        <w:r w:rsidRPr="00434E69" w:rsidDel="00D76BC3">
          <w:rPr>
            <w:rFonts w:ascii="Times New Roman" w:hAnsi="Times New Roman" w:cs="Times New Roman"/>
            <w:spacing w:val="-2"/>
            <w:sz w:val="24"/>
            <w:szCs w:val="24"/>
          </w:rPr>
          <w:delText>s</w:delText>
        </w:r>
        <w:r w:rsidRPr="00434E69" w:rsidDel="00D76BC3">
          <w:rPr>
            <w:rFonts w:ascii="Times New Roman" w:hAnsi="Times New Roman" w:cs="Times New Roman"/>
            <w:sz w:val="24"/>
            <w:szCs w:val="24"/>
          </w:rPr>
          <w:delText>u</w:delText>
        </w:r>
        <w:r w:rsidRPr="00434E69" w:rsidDel="00D76BC3">
          <w:rPr>
            <w:rFonts w:ascii="Times New Roman" w:hAnsi="Times New Roman" w:cs="Times New Roman"/>
            <w:spacing w:val="1"/>
            <w:sz w:val="24"/>
            <w:szCs w:val="24"/>
          </w:rPr>
          <w:delText>r</w:delText>
        </w:r>
        <w:r w:rsidRPr="00434E69" w:rsidDel="00D76BC3">
          <w:rPr>
            <w:rFonts w:ascii="Times New Roman" w:hAnsi="Times New Roman" w:cs="Times New Roman"/>
            <w:spacing w:val="-1"/>
            <w:sz w:val="24"/>
            <w:szCs w:val="24"/>
          </w:rPr>
          <w:delText>e</w:delText>
        </w:r>
        <w:r w:rsidRPr="00434E69" w:rsidDel="00D76BC3">
          <w:rPr>
            <w:rFonts w:ascii="Times New Roman" w:hAnsi="Times New Roman" w:cs="Times New Roman"/>
            <w:sz w:val="24"/>
            <w:szCs w:val="24"/>
          </w:rPr>
          <w:delText>r</w:delText>
        </w:r>
        <w:r w:rsidRPr="00434E69" w:rsidDel="00D76BC3">
          <w:rPr>
            <w:rFonts w:ascii="Times New Roman" w:hAnsi="Times New Roman" w:cs="Times New Roman"/>
            <w:spacing w:val="4"/>
            <w:sz w:val="24"/>
            <w:szCs w:val="24"/>
          </w:rPr>
          <w:delText xml:space="preserve"> </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z w:val="24"/>
            <w:szCs w:val="24"/>
          </w:rPr>
          <w:delText>n</w:delText>
        </w:r>
        <w:r w:rsidRPr="00434E69" w:rsidDel="00D76BC3">
          <w:rPr>
            <w:rFonts w:ascii="Times New Roman" w:hAnsi="Times New Roman" w:cs="Times New Roman"/>
            <w:spacing w:val="-3"/>
            <w:sz w:val="24"/>
            <w:szCs w:val="24"/>
          </w:rPr>
          <w:delText xml:space="preserve"> </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z w:val="24"/>
            <w:szCs w:val="24"/>
          </w:rPr>
          <w:delText>s du</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1"/>
            <w:sz w:val="24"/>
            <w:szCs w:val="24"/>
          </w:rPr>
          <w:delText>e</w:delText>
        </w:r>
        <w:r w:rsidRPr="00434E69" w:rsidDel="00D76BC3">
          <w:rPr>
            <w:rFonts w:ascii="Times New Roman" w:hAnsi="Times New Roman" w:cs="Times New Roman"/>
            <w:sz w:val="24"/>
            <w:szCs w:val="24"/>
          </w:rPr>
          <w:delText xml:space="preserve">s </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z w:val="24"/>
            <w:szCs w:val="24"/>
          </w:rPr>
          <w:delText>d</w:delText>
        </w:r>
        <w:r w:rsidRPr="00434E69" w:rsidDel="00D76BC3">
          <w:rPr>
            <w:rFonts w:ascii="Times New Roman" w:hAnsi="Times New Roman" w:cs="Times New Roman"/>
            <w:spacing w:val="2"/>
            <w:sz w:val="24"/>
            <w:szCs w:val="24"/>
          </w:rPr>
          <w:delText xml:space="preserve"> </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pacing w:val="-1"/>
            <w:sz w:val="24"/>
            <w:szCs w:val="24"/>
          </w:rPr>
          <w:delText>e</w:delText>
        </w:r>
        <w:r w:rsidRPr="00434E69" w:rsidDel="00D76BC3">
          <w:rPr>
            <w:rFonts w:ascii="Times New Roman" w:hAnsi="Times New Roman" w:cs="Times New Roman"/>
            <w:spacing w:val="-9"/>
            <w:sz w:val="24"/>
            <w:szCs w:val="24"/>
          </w:rPr>
          <w:delText>l</w:delText>
        </w:r>
        <w:r w:rsidRPr="00434E69" w:rsidDel="00D76BC3">
          <w:rPr>
            <w:rFonts w:ascii="Times New Roman" w:hAnsi="Times New Roman" w:cs="Times New Roman"/>
            <w:sz w:val="24"/>
            <w:szCs w:val="24"/>
          </w:rPr>
          <w:delText>p</w:delText>
        </w:r>
        <w:r w:rsidRPr="00434E69" w:rsidDel="00D76BC3">
          <w:rPr>
            <w:rFonts w:ascii="Times New Roman" w:hAnsi="Times New Roman" w:cs="Times New Roman"/>
            <w:spacing w:val="2"/>
            <w:sz w:val="24"/>
            <w:szCs w:val="24"/>
          </w:rPr>
          <w:delText xml:space="preserve"> </w:delText>
        </w:r>
        <w:r w:rsidRPr="00434E69" w:rsidDel="00D76BC3">
          <w:rPr>
            <w:rFonts w:ascii="Times New Roman" w:hAnsi="Times New Roman" w:cs="Times New Roman"/>
            <w:spacing w:val="-9"/>
            <w:sz w:val="24"/>
            <w:szCs w:val="24"/>
          </w:rPr>
          <w:delText>m</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5"/>
            <w:sz w:val="24"/>
            <w:szCs w:val="24"/>
          </w:rPr>
          <w:delText>to</w:delText>
        </w:r>
        <w:r w:rsidRPr="00434E69" w:rsidDel="00D76BC3">
          <w:rPr>
            <w:rFonts w:ascii="Times New Roman" w:hAnsi="Times New Roman" w:cs="Times New Roman"/>
            <w:sz w:val="24"/>
            <w:szCs w:val="24"/>
          </w:rPr>
          <w:delText>r</w:delText>
        </w:r>
        <w:r w:rsidRPr="00434E69" w:rsidDel="00D76BC3">
          <w:rPr>
            <w:rFonts w:ascii="Times New Roman" w:hAnsi="Times New Roman" w:cs="Times New Roman"/>
            <w:spacing w:val="4"/>
            <w:sz w:val="24"/>
            <w:szCs w:val="24"/>
          </w:rPr>
          <w:delText xml:space="preserve"> </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z w:val="24"/>
            <w:szCs w:val="24"/>
          </w:rPr>
          <w:delText>e</w:delText>
        </w:r>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pacing w:val="-4"/>
            <w:sz w:val="24"/>
            <w:szCs w:val="24"/>
          </w:rPr>
          <w:delText>F</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5"/>
            <w:sz w:val="24"/>
            <w:szCs w:val="24"/>
          </w:rPr>
          <w:delText>n</w:delText>
        </w:r>
        <w:r w:rsidRPr="00434E69" w:rsidDel="00D76BC3">
          <w:rPr>
            <w:rFonts w:ascii="Times New Roman" w:hAnsi="Times New Roman" w:cs="Times New Roman"/>
            <w:spacing w:val="-1"/>
            <w:sz w:val="24"/>
            <w:szCs w:val="24"/>
          </w:rPr>
          <w:delText>ce</w:delText>
        </w:r>
        <w:r w:rsidRPr="00434E69" w:rsidDel="00D76BC3">
          <w:rPr>
            <w:rFonts w:ascii="Times New Roman" w:hAnsi="Times New Roman" w:cs="Times New Roman"/>
            <w:sz w:val="24"/>
            <w:szCs w:val="24"/>
          </w:rPr>
          <w:delText xml:space="preserve">s </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z w:val="24"/>
            <w:szCs w:val="24"/>
          </w:rPr>
          <w:delText>f</w:delText>
        </w:r>
        <w:r w:rsidRPr="00434E69" w:rsidDel="00D76BC3">
          <w:rPr>
            <w:rFonts w:ascii="Times New Roman" w:hAnsi="Times New Roman" w:cs="Times New Roman"/>
            <w:spacing w:val="-6"/>
            <w:sz w:val="24"/>
            <w:szCs w:val="24"/>
          </w:rPr>
          <w:delText xml:space="preserve"> </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5"/>
            <w:sz w:val="24"/>
            <w:szCs w:val="24"/>
          </w:rPr>
          <w:delText>h</w:delText>
        </w:r>
        <w:r w:rsidRPr="00434E69" w:rsidDel="00D76BC3">
          <w:rPr>
            <w:rFonts w:ascii="Times New Roman" w:hAnsi="Times New Roman" w:cs="Times New Roman"/>
            <w:sz w:val="24"/>
            <w:szCs w:val="24"/>
          </w:rPr>
          <w:delText>e</w:delText>
        </w:r>
        <w:r w:rsidRPr="00434E69" w:rsidDel="00D76BC3">
          <w:rPr>
            <w:rFonts w:ascii="Times New Roman" w:hAnsi="Times New Roman" w:cs="Times New Roman"/>
            <w:spacing w:val="1"/>
            <w:sz w:val="24"/>
            <w:szCs w:val="24"/>
          </w:rPr>
          <w:delText xml:space="preserve"> </w:delText>
        </w:r>
        <w:r w:rsidRPr="00434E69" w:rsidDel="00D76BC3">
          <w:rPr>
            <w:rFonts w:ascii="Times New Roman" w:hAnsi="Times New Roman" w:cs="Times New Roman"/>
            <w:spacing w:val="4"/>
            <w:sz w:val="24"/>
            <w:szCs w:val="24"/>
          </w:rPr>
          <w:delText>A</w:delText>
        </w:r>
        <w:r w:rsidRPr="00434E69" w:rsidDel="00D76BC3">
          <w:rPr>
            <w:rFonts w:ascii="Times New Roman" w:hAnsi="Times New Roman" w:cs="Times New Roman"/>
            <w:spacing w:val="-2"/>
            <w:sz w:val="24"/>
            <w:szCs w:val="24"/>
          </w:rPr>
          <w:delText>ss</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pacing w:val="-1"/>
            <w:sz w:val="24"/>
            <w:szCs w:val="24"/>
          </w:rPr>
          <w:delText>c</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1"/>
            <w:sz w:val="24"/>
            <w:szCs w:val="24"/>
          </w:rPr>
          <w:delText>a</w:delText>
        </w:r>
        <w:r w:rsidRPr="00434E69" w:rsidDel="00D76BC3">
          <w:rPr>
            <w:rFonts w:ascii="Times New Roman" w:hAnsi="Times New Roman" w:cs="Times New Roman"/>
            <w:spacing w:val="5"/>
            <w:sz w:val="24"/>
            <w:szCs w:val="24"/>
          </w:rPr>
          <w:delText>t</w:delText>
        </w:r>
        <w:r w:rsidRPr="00434E69" w:rsidDel="00D76BC3">
          <w:rPr>
            <w:rFonts w:ascii="Times New Roman" w:hAnsi="Times New Roman" w:cs="Times New Roman"/>
            <w:spacing w:val="-9"/>
            <w:sz w:val="24"/>
            <w:szCs w:val="24"/>
          </w:rPr>
          <w:delText>i</w:delText>
        </w:r>
        <w:r w:rsidRPr="00434E69" w:rsidDel="00D76BC3">
          <w:rPr>
            <w:rFonts w:ascii="Times New Roman" w:hAnsi="Times New Roman" w:cs="Times New Roman"/>
            <w:spacing w:val="5"/>
            <w:sz w:val="24"/>
            <w:szCs w:val="24"/>
          </w:rPr>
          <w:delText>o</w:delText>
        </w:r>
        <w:r w:rsidRPr="00434E69" w:rsidDel="00D76BC3">
          <w:rPr>
            <w:rFonts w:ascii="Times New Roman" w:hAnsi="Times New Roman" w:cs="Times New Roman"/>
            <w:spacing w:val="-5"/>
            <w:sz w:val="24"/>
            <w:szCs w:val="24"/>
          </w:rPr>
          <w:delText>n</w:delText>
        </w:r>
      </w:del>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2" w:after="0" w:line="140" w:lineRule="exact"/>
        <w:rPr>
          <w:rFonts w:ascii="Times New Roman" w:hAnsi="Times New Roman" w:cs="Times New Roman"/>
          <w:sz w:val="14"/>
          <w:szCs w:val="14"/>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04" w:right="285"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6</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1"/>
          <w:sz w:val="24"/>
          <w:szCs w:val="24"/>
          <w:u w:val="single"/>
        </w:rPr>
        <w:t>S</w:t>
      </w:r>
      <w:r w:rsidRPr="00434E69">
        <w:rPr>
          <w:rFonts w:ascii="Times New Roman" w:hAnsi="Times New Roman" w:cs="Times New Roman"/>
          <w:spacing w:val="-1"/>
          <w:sz w:val="24"/>
          <w:szCs w:val="24"/>
          <w:u w:val="single"/>
        </w:rPr>
        <w:t>ec</w:t>
      </w:r>
      <w:r w:rsidRPr="00434E69">
        <w:rPr>
          <w:rFonts w:ascii="Times New Roman" w:hAnsi="Times New Roman" w:cs="Times New Roman"/>
          <w:spacing w:val="1"/>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t</w:t>
      </w:r>
      <w:r w:rsidRPr="00434E69">
        <w:rPr>
          <w:rFonts w:ascii="Times New Roman" w:hAnsi="Times New Roman" w:cs="Times New Roman"/>
          <w:spacing w:val="-1"/>
          <w:sz w:val="24"/>
          <w:szCs w:val="24"/>
          <w:u w:val="single"/>
        </w:rPr>
        <w:t>a</w:t>
      </w:r>
      <w:r w:rsidRPr="00434E69">
        <w:rPr>
          <w:rFonts w:ascii="Times New Roman" w:hAnsi="Times New Roman" w:cs="Times New Roman"/>
          <w:spacing w:val="1"/>
          <w:sz w:val="24"/>
          <w:szCs w:val="24"/>
          <w:u w:val="single"/>
        </w:rPr>
        <w:t>r</w:t>
      </w:r>
      <w:r w:rsidRPr="00434E69">
        <w:rPr>
          <w:rFonts w:ascii="Times New Roman" w:hAnsi="Times New Roman" w:cs="Times New Roman"/>
          <w:sz w:val="24"/>
          <w:szCs w:val="24"/>
          <w:u w:val="single"/>
        </w:rPr>
        <w:t>y</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ee</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gs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4"/>
          <w:sz w:val="24"/>
          <w:szCs w:val="24"/>
        </w:rPr>
        <w:t>l</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p>
    <w:p w:rsidR="00D76BC3" w:rsidRPr="00434E69" w:rsidRDefault="00CF6569" w:rsidP="00D76BC3">
      <w:pPr>
        <w:widowControl w:val="0"/>
        <w:autoSpaceDE w:val="0"/>
        <w:autoSpaceDN w:val="0"/>
        <w:adjustRightInd w:val="0"/>
        <w:spacing w:after="0" w:line="246" w:lineRule="auto"/>
        <w:ind w:left="804" w:right="39"/>
        <w:rPr>
          <w:rFonts w:ascii="Times New Roman" w:hAnsi="Times New Roman" w:cs="Times New Roman"/>
          <w:sz w:val="24"/>
          <w:szCs w:val="24"/>
        </w:rPr>
      </w:pP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 xml:space="preserve">y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b</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2"/>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l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ud</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to</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9" w:after="0" w:line="190" w:lineRule="exact"/>
        <w:rPr>
          <w:rFonts w:ascii="Times New Roman" w:hAnsi="Times New Roman" w:cs="Times New Roman"/>
          <w:sz w:val="19"/>
          <w:szCs w:val="19"/>
        </w:rPr>
      </w:pPr>
    </w:p>
    <w:p w:rsidR="00D76BC3" w:rsidRPr="00434E69" w:rsidRDefault="00D76BC3" w:rsidP="00D76BC3">
      <w:pPr>
        <w:widowControl w:val="0"/>
        <w:tabs>
          <w:tab w:val="left" w:pos="840"/>
        </w:tabs>
        <w:autoSpaceDE w:val="0"/>
        <w:autoSpaceDN w:val="0"/>
        <w:adjustRightInd w:val="0"/>
        <w:spacing w:after="0" w:line="246" w:lineRule="auto"/>
        <w:ind w:left="804" w:right="39"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.7</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z w:val="24"/>
          <w:szCs w:val="24"/>
          <w:u w:val="single"/>
        </w:rPr>
        <w:t>V</w:t>
      </w:r>
      <w:r w:rsidRPr="00434E69">
        <w:rPr>
          <w:rFonts w:ascii="Times New Roman" w:hAnsi="Times New Roman" w:cs="Times New Roman"/>
          <w:spacing w:val="-1"/>
          <w:sz w:val="24"/>
          <w:szCs w:val="24"/>
          <w:u w:val="single"/>
        </w:rPr>
        <w:t>aca</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c</w:t>
      </w:r>
      <w:r w:rsidRPr="00434E69">
        <w:rPr>
          <w:rFonts w:ascii="Times New Roman" w:hAnsi="Times New Roman" w:cs="Times New Roman"/>
          <w:spacing w:val="-9"/>
          <w:sz w:val="24"/>
          <w:szCs w:val="24"/>
          <w:u w:val="single"/>
        </w:rPr>
        <w:t>i</w:t>
      </w:r>
      <w:r w:rsidRPr="00434E69">
        <w:rPr>
          <w:rFonts w:ascii="Times New Roman" w:hAnsi="Times New Roman" w:cs="Times New Roman"/>
          <w:spacing w:val="-1"/>
          <w:sz w:val="24"/>
          <w:szCs w:val="24"/>
          <w:u w:val="single"/>
        </w:rPr>
        <w:t>e</w:t>
      </w:r>
      <w:r w:rsidRPr="00434E69">
        <w:rPr>
          <w:rFonts w:ascii="Times New Roman" w:hAnsi="Times New Roman" w:cs="Times New Roman"/>
          <w:sz w:val="24"/>
          <w:szCs w:val="24"/>
          <w:u w:val="single"/>
        </w:rPr>
        <w:t>s</w:t>
      </w:r>
      <w:r w:rsidRPr="00434E69">
        <w:rPr>
          <w:rFonts w:ascii="Times New Roman" w:hAnsi="Times New Roman" w:cs="Times New Roman"/>
          <w:sz w:val="24"/>
          <w:szCs w:val="24"/>
        </w:rPr>
        <w:t xml:space="preserve"> -</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0"/>
          <w:sz w:val="24"/>
          <w:szCs w:val="24"/>
        </w:rPr>
        <w:t>y</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w</w:t>
      </w:r>
      <w:r w:rsidRPr="00434E69">
        <w:rPr>
          <w:rFonts w:ascii="Times New Roman" w:hAnsi="Times New Roman" w:cs="Times New Roman"/>
          <w:spacing w:val="-3"/>
          <w:sz w:val="24"/>
          <w:szCs w:val="24"/>
        </w:rPr>
        <w:t>s</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 </w:t>
      </w:r>
      <w:r w:rsidRPr="00434E69">
        <w:rPr>
          <w:rFonts w:ascii="Times New Roman" w:hAnsi="Times New Roman" w:cs="Times New Roman"/>
          <w:spacing w:val="1"/>
          <w:sz w:val="24"/>
          <w:szCs w:val="24"/>
        </w:rPr>
        <w:t>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6"/>
          <w:sz w:val="24"/>
          <w:szCs w:val="24"/>
        </w:rPr>
        <w:t>t</w:t>
      </w:r>
      <w:r w:rsidRPr="00434E69">
        <w:rPr>
          <w:rFonts w:ascii="Times New Roman" w:hAnsi="Times New Roman" w:cs="Times New Roman"/>
          <w:spacing w:val="2"/>
          <w:sz w:val="24"/>
          <w:szCs w:val="24"/>
        </w:rPr>
        <w:t>-E</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pacing w:val="-1"/>
          <w:sz w:val="24"/>
          <w:szCs w:val="24"/>
        </w:rPr>
        <w:t>ec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o</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aca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due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aca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m</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V</w:t>
      </w:r>
      <w:r w:rsidRPr="00434E69">
        <w:rPr>
          <w:rFonts w:ascii="Times New Roman" w:hAnsi="Times New Roman" w:cs="Times New Roman"/>
          <w:spacing w:val="-1"/>
          <w:sz w:val="24"/>
          <w:szCs w:val="24"/>
        </w:rPr>
        <w:t>aca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6"/>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z w:val="24"/>
          <w:szCs w:val="24"/>
          <w:u w:val="single"/>
        </w:rPr>
        <w:t>s</w:t>
      </w:r>
      <w:r w:rsidRPr="00434E69">
        <w:rPr>
          <w:rFonts w:ascii="Times New Roman" w:hAnsi="Times New Roman" w:cs="Times New Roman"/>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 xml:space="preserve">y </w:t>
      </w:r>
      <w:r w:rsidRPr="00434E69">
        <w:rPr>
          <w:rFonts w:ascii="Times New Roman" w:hAnsi="Times New Roman" w:cs="Times New Roman"/>
          <w:spacing w:val="-1"/>
          <w:sz w:val="24"/>
          <w:szCs w:val="24"/>
        </w:rPr>
        <w:lastRenderedPageBreak/>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after="0" w:line="246" w:lineRule="auto"/>
        <w:ind w:left="804" w:right="39" w:hanging="692"/>
        <w:rPr>
          <w:rFonts w:ascii="Times New Roman" w:hAnsi="Times New Roman" w:cs="Times New Roman"/>
          <w:sz w:val="24"/>
          <w:szCs w:val="24"/>
        </w:rPr>
      </w:pPr>
      <w:r w:rsidRPr="00434E69">
        <w:rPr>
          <w:rFonts w:ascii="Times New Roman" w:hAnsi="Times New Roman" w:cs="Times New Roman"/>
          <w:sz w:val="24"/>
          <w:szCs w:val="24"/>
        </w:rPr>
        <w:t>5</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8</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2"/>
          <w:sz w:val="24"/>
          <w:szCs w:val="24"/>
          <w:u w:val="single"/>
        </w:rPr>
        <w:t>R</w:t>
      </w:r>
      <w:r w:rsidRPr="00434E69">
        <w:rPr>
          <w:rFonts w:ascii="Times New Roman" w:hAnsi="Times New Roman" w:cs="Times New Roman"/>
          <w:spacing w:val="-1"/>
          <w:sz w:val="24"/>
          <w:szCs w:val="24"/>
          <w:u w:val="single"/>
        </w:rPr>
        <w:t>e</w:t>
      </w:r>
      <w:r w:rsidRPr="00434E69">
        <w:rPr>
          <w:rFonts w:ascii="Times New Roman" w:hAnsi="Times New Roman" w:cs="Times New Roman"/>
          <w:spacing w:val="-2"/>
          <w:sz w:val="24"/>
          <w:szCs w:val="24"/>
          <w:u w:val="single"/>
        </w:rPr>
        <w:t>s</w:t>
      </w:r>
      <w:r w:rsidRPr="00434E69">
        <w:rPr>
          <w:rFonts w:ascii="Times New Roman" w:hAnsi="Times New Roman" w:cs="Times New Roman"/>
          <w:spacing w:val="-9"/>
          <w:sz w:val="24"/>
          <w:szCs w:val="24"/>
          <w:u w:val="single"/>
        </w:rPr>
        <w:t>i</w:t>
      </w:r>
      <w:r w:rsidRPr="00434E69">
        <w:rPr>
          <w:rFonts w:ascii="Times New Roman" w:hAnsi="Times New Roman" w:cs="Times New Roman"/>
          <w:sz w:val="24"/>
          <w:szCs w:val="24"/>
          <w:u w:val="single"/>
        </w:rPr>
        <w:t>g</w:t>
      </w:r>
      <w:r w:rsidRPr="00434E69">
        <w:rPr>
          <w:rFonts w:ascii="Times New Roman" w:hAnsi="Times New Roman" w:cs="Times New Roman"/>
          <w:spacing w:val="-5"/>
          <w:sz w:val="24"/>
          <w:szCs w:val="24"/>
          <w:u w:val="single"/>
        </w:rPr>
        <w:t>n</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o</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s</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An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z w:val="24"/>
          <w:szCs w:val="24"/>
        </w:rPr>
        <w:t>p</w:t>
      </w:r>
      <w:r w:rsidRPr="00434E69">
        <w:rPr>
          <w:rFonts w:ascii="Times New Roman" w:hAnsi="Times New Roman" w:cs="Times New Roman"/>
          <w:spacing w:val="-9"/>
          <w:sz w:val="24"/>
          <w:szCs w:val="24"/>
        </w:rPr>
        <w:t>l</w:t>
      </w:r>
      <w:r w:rsidRPr="00434E69">
        <w:rPr>
          <w:rFonts w:ascii="Times New Roman" w:hAnsi="Times New Roman" w:cs="Times New Roman"/>
          <w:spacing w:val="5"/>
          <w:sz w:val="24"/>
          <w:szCs w:val="24"/>
        </w:rPr>
        <w:t>o</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r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pacing w:val="12"/>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1"/>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pacing w:val="-1"/>
          <w:sz w:val="24"/>
          <w:szCs w:val="24"/>
        </w:rPr>
        <w:t>ece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acce</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y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ke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18" w:after="0" w:line="280" w:lineRule="exact"/>
        <w:rPr>
          <w:rFonts w:ascii="Times New Roman" w:hAnsi="Times New Roman" w:cs="Times New Roman"/>
          <w:sz w:val="28"/>
          <w:szCs w:val="28"/>
        </w:rPr>
      </w:pPr>
    </w:p>
    <w:p w:rsidR="002D6115" w:rsidRPr="00434E69" w:rsidRDefault="00CF6569" w:rsidP="00323039">
      <w:pPr>
        <w:widowControl w:val="0"/>
        <w:autoSpaceDE w:val="0"/>
        <w:autoSpaceDN w:val="0"/>
        <w:adjustRightInd w:val="0"/>
        <w:spacing w:after="0" w:line="271" w:lineRule="exact"/>
        <w:ind w:left="3503" w:right="3463"/>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VI -</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1"/>
          <w:position w:val="-1"/>
          <w:sz w:val="24"/>
          <w:szCs w:val="24"/>
          <w:u w:val="thick"/>
        </w:rPr>
        <w:t>St</w:t>
      </w: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1"/>
          <w:position w:val="-1"/>
          <w:sz w:val="24"/>
          <w:szCs w:val="24"/>
          <w:u w:val="thick"/>
        </w:rPr>
        <w:t>nd</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n</w:t>
      </w:r>
      <w:r w:rsidRPr="00434E69">
        <w:rPr>
          <w:rFonts w:ascii="Times New Roman" w:hAnsi="Times New Roman" w:cs="Times New Roman"/>
          <w:b/>
          <w:bCs/>
          <w:position w:val="-1"/>
          <w:sz w:val="24"/>
          <w:szCs w:val="24"/>
          <w:u w:val="thick"/>
        </w:rPr>
        <w:t>g</w:t>
      </w:r>
      <w:r w:rsidRPr="00434E69">
        <w:rPr>
          <w:rFonts w:ascii="Times New Roman" w:hAnsi="Times New Roman" w:cs="Times New Roman"/>
          <w:b/>
          <w:bCs/>
          <w:spacing w:val="2"/>
          <w:position w:val="-1"/>
          <w:sz w:val="24"/>
          <w:szCs w:val="24"/>
          <w:u w:val="thick"/>
        </w:rPr>
        <w:t xml:space="preserve"> </w:t>
      </w:r>
      <w:r w:rsidRPr="00434E69">
        <w:rPr>
          <w:rFonts w:ascii="Times New Roman" w:hAnsi="Times New Roman" w:cs="Times New Roman"/>
          <w:b/>
          <w:bCs/>
          <w:position w:val="-1"/>
          <w:sz w:val="24"/>
          <w:szCs w:val="24"/>
          <w:u w:val="thick"/>
        </w:rPr>
        <w:t>Co</w:t>
      </w:r>
      <w:r w:rsidRPr="00434E69">
        <w:rPr>
          <w:rFonts w:ascii="Times New Roman" w:hAnsi="Times New Roman" w:cs="Times New Roman"/>
          <w:b/>
          <w:bCs/>
          <w:spacing w:val="-4"/>
          <w:position w:val="-1"/>
          <w:sz w:val="24"/>
          <w:szCs w:val="24"/>
          <w:u w:val="thick"/>
        </w:rPr>
        <w:t>m</w:t>
      </w:r>
      <w:r w:rsidRPr="00434E69">
        <w:rPr>
          <w:rFonts w:ascii="Times New Roman" w:hAnsi="Times New Roman" w:cs="Times New Roman"/>
          <w:b/>
          <w:bCs/>
          <w:spacing w:val="-3"/>
          <w:position w:val="-1"/>
          <w:sz w:val="24"/>
          <w:szCs w:val="24"/>
          <w:u w:val="thick"/>
        </w:rPr>
        <w:t>m</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2"/>
          <w:position w:val="-1"/>
          <w:sz w:val="24"/>
          <w:szCs w:val="24"/>
          <w:u w:val="thick"/>
        </w:rPr>
        <w:t>t</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spacing w:val="-1"/>
          <w:position w:val="-1"/>
          <w:sz w:val="24"/>
          <w:szCs w:val="24"/>
          <w:u w:val="thick"/>
        </w:rPr>
        <w:t>ee</w:t>
      </w:r>
      <w:r w:rsidRPr="00434E69">
        <w:rPr>
          <w:rFonts w:ascii="Times New Roman" w:hAnsi="Times New Roman" w:cs="Times New Roman"/>
          <w:b/>
          <w:bCs/>
          <w:position w:val="-1"/>
          <w:sz w:val="24"/>
          <w:szCs w:val="24"/>
          <w:u w:val="thick"/>
        </w:rPr>
        <w:t>s</w:t>
      </w:r>
    </w:p>
    <w:p w:rsidR="002D6115" w:rsidRPr="00434E69" w:rsidRDefault="002D6115">
      <w:pPr>
        <w:widowControl w:val="0"/>
        <w:autoSpaceDE w:val="0"/>
        <w:autoSpaceDN w:val="0"/>
        <w:adjustRightInd w:val="0"/>
        <w:spacing w:before="5" w:after="0" w:line="150" w:lineRule="exact"/>
        <w:rPr>
          <w:rFonts w:ascii="Times New Roman" w:hAnsi="Times New Roman" w:cs="Times New Roman"/>
          <w:sz w:val="15"/>
          <w:szCs w:val="15"/>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783494" w:rsidRPr="00434E69" w:rsidRDefault="00783494" w:rsidP="00783494">
      <w:pPr>
        <w:widowControl w:val="0"/>
        <w:tabs>
          <w:tab w:val="left" w:pos="840"/>
        </w:tabs>
        <w:autoSpaceDE w:val="0"/>
        <w:autoSpaceDN w:val="0"/>
        <w:adjustRightInd w:val="0"/>
        <w:spacing w:before="29" w:after="0" w:line="246" w:lineRule="auto"/>
        <w:ind w:left="804" w:right="52" w:hanging="692"/>
        <w:rPr>
          <w:rFonts w:ascii="Times New Roman" w:hAnsi="Times New Roman" w:cs="Times New Roman"/>
          <w:sz w:val="24"/>
          <w:szCs w:val="24"/>
        </w:rPr>
      </w:pPr>
      <w:ins w:id="106" w:author="Bob" w:date="2015-03-02T14:30:00Z">
        <w:r w:rsidRPr="00434E69">
          <w:rPr>
            <w:rFonts w:ascii="Times New Roman" w:hAnsi="Times New Roman" w:cs="Times New Roman"/>
            <w:sz w:val="24"/>
            <w:szCs w:val="24"/>
          </w:rPr>
          <w:t>6.1.</w:t>
        </w:r>
      </w:ins>
      <w:r w:rsidRPr="00434E69">
        <w:rPr>
          <w:rFonts w:ascii="Times New Roman" w:hAnsi="Times New Roman" w:cs="Times New Roman"/>
          <w:sz w:val="24"/>
          <w:szCs w:val="24"/>
        </w:rPr>
        <w:tab/>
      </w:r>
      <w:r w:rsidRPr="00434E69">
        <w:rPr>
          <w:rFonts w:ascii="Times New Roman" w:hAnsi="Times New Roman" w:cs="Times New Roman"/>
          <w:sz w:val="24"/>
          <w:szCs w:val="24"/>
        </w:rPr>
        <w:tab/>
      </w:r>
      <w:ins w:id="107" w:author="Bob" w:date="2015-03-02T14:30:00Z">
        <w:r w:rsidRPr="00434E69">
          <w:rPr>
            <w:rFonts w:ascii="Times New Roman" w:hAnsi="Times New Roman" w:cs="Times New Roman"/>
            <w:sz w:val="24"/>
            <w:szCs w:val="24"/>
          </w:rPr>
          <w:t>Appointment and Authority</w:t>
        </w:r>
      </w:ins>
      <w:r w:rsidRPr="00434E69">
        <w:rPr>
          <w:rFonts w:ascii="Times New Roman" w:hAnsi="Times New Roman" w:cs="Times New Roman"/>
          <w:spacing w:val="-4"/>
          <w:sz w:val="24"/>
          <w:szCs w:val="24"/>
        </w:rPr>
        <w:t xml:space="preserve"> </w:t>
      </w:r>
      <w:del w:id="108" w:author="Bob Boland - Partners" w:date="2015-05-04T10:08:00Z">
        <w:r w:rsidRPr="00434E69" w:rsidDel="002D2637">
          <w:rPr>
            <w:rFonts w:ascii="Times New Roman" w:hAnsi="Times New Roman" w:cs="Times New Roman"/>
            <w:sz w:val="24"/>
            <w:szCs w:val="24"/>
          </w:rPr>
          <w:delText>-</w:delText>
        </w:r>
        <w:r w:rsidRPr="00434E69" w:rsidDel="002D2637">
          <w:rPr>
            <w:rFonts w:ascii="Times New Roman" w:hAnsi="Times New Roman" w:cs="Times New Roman"/>
            <w:spacing w:val="4"/>
            <w:sz w:val="24"/>
            <w:szCs w:val="24"/>
          </w:rPr>
          <w:delText xml:space="preserve"> </w:delText>
        </w:r>
        <w:r w:rsidRPr="00434E69" w:rsidDel="002D2637">
          <w:rPr>
            <w:rFonts w:ascii="Times New Roman" w:hAnsi="Times New Roman" w:cs="Times New Roman"/>
            <w:spacing w:val="-3"/>
            <w:sz w:val="24"/>
            <w:szCs w:val="24"/>
          </w:rPr>
          <w:delText xml:space="preserve"> </w:delText>
        </w:r>
        <w:r w:rsidRPr="00434E69" w:rsidDel="002D2637">
          <w:rPr>
            <w:rFonts w:ascii="Times New Roman" w:hAnsi="Times New Roman" w:cs="Times New Roman"/>
            <w:spacing w:val="2"/>
            <w:sz w:val="24"/>
            <w:szCs w:val="24"/>
          </w:rPr>
          <w:delText>T</w:delText>
        </w:r>
        <w:r w:rsidRPr="00434E69" w:rsidDel="002D2637">
          <w:rPr>
            <w:rFonts w:ascii="Times New Roman" w:hAnsi="Times New Roman" w:cs="Times New Roman"/>
            <w:spacing w:val="-5"/>
            <w:sz w:val="24"/>
            <w:szCs w:val="24"/>
          </w:rPr>
          <w:delText>h</w:delText>
        </w:r>
        <w:r w:rsidRPr="00434E69" w:rsidDel="002D2637">
          <w:rPr>
            <w:rFonts w:ascii="Times New Roman" w:hAnsi="Times New Roman" w:cs="Times New Roman"/>
            <w:sz w:val="24"/>
            <w:szCs w:val="24"/>
          </w:rPr>
          <w:delText>e</w:delText>
        </w:r>
      </w:del>
      <w:ins w:id="109" w:author="Bob Boland - Partners" w:date="2015-05-04T10:08:00Z">
        <w:r w:rsidR="002D2637" w:rsidRPr="00434E69">
          <w:rPr>
            <w:rFonts w:ascii="Times New Roman" w:hAnsi="Times New Roman" w:cs="Times New Roman"/>
            <w:sz w:val="24"/>
            <w:szCs w:val="24"/>
          </w:rPr>
          <w:t>-</w:t>
        </w:r>
        <w:r w:rsidR="002D2637" w:rsidRPr="00434E69">
          <w:rPr>
            <w:rFonts w:ascii="Times New Roman" w:hAnsi="Times New Roman" w:cs="Times New Roman"/>
            <w:spacing w:val="4"/>
            <w:sz w:val="24"/>
            <w:szCs w:val="24"/>
          </w:rPr>
          <w:t xml:space="preserve"> </w:t>
        </w:r>
        <w:r w:rsidR="002D2637" w:rsidRPr="00434E69">
          <w:rPr>
            <w:rFonts w:ascii="Times New Roman" w:hAnsi="Times New Roman" w:cs="Times New Roman"/>
            <w:spacing w:val="-3"/>
            <w:sz w:val="24"/>
            <w:szCs w:val="24"/>
          </w:rPr>
          <w:t>The</w:t>
        </w:r>
      </w:ins>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 xml:space="preserve">A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s d</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mi</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9"/>
          <w:sz w:val="24"/>
          <w:szCs w:val="24"/>
        </w:rPr>
        <w:t>i</w:t>
      </w:r>
      <w:r w:rsidRPr="00434E69">
        <w:rPr>
          <w:rFonts w:ascii="Times New Roman" w:hAnsi="Times New Roman" w:cs="Times New Roman"/>
          <w:spacing w:val="-2"/>
          <w:sz w:val="24"/>
          <w:szCs w:val="24"/>
        </w:rPr>
        <w:t>ss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f </w:t>
      </w:r>
      <w:r w:rsidRPr="00434E69">
        <w:rPr>
          <w:rFonts w:ascii="Times New Roman" w:hAnsi="Times New Roman" w:cs="Times New Roman"/>
          <w:spacing w:val="-9"/>
          <w:sz w:val="24"/>
          <w:szCs w:val="24"/>
        </w:rPr>
        <w:t>im</w:t>
      </w:r>
      <w:r w:rsidRPr="00434E69">
        <w:rPr>
          <w:rFonts w:ascii="Times New Roman" w:hAnsi="Times New Roman" w:cs="Times New Roman"/>
          <w:sz w:val="24"/>
          <w:szCs w:val="24"/>
        </w:rPr>
        <w:t>p</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2"/>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s 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m</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za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 xml:space="preserve">n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pp</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Pr</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up</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3)</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s</w:t>
      </w:r>
      <w:ins w:id="110" w:author="Bob Boland - Partners" w:date="2015-05-01T15:22:00Z">
        <w:r w:rsidR="004D5551" w:rsidRPr="00434E69">
          <w:rPr>
            <w:rFonts w:ascii="Times New Roman" w:hAnsi="Times New Roman" w:cs="Times New Roman"/>
            <w:sz w:val="24"/>
            <w:szCs w:val="24"/>
          </w:rPr>
          <w:t xml:space="preserve">.  This </w:t>
        </w:r>
      </w:ins>
      <w:ins w:id="111" w:author="Bob Boland - Partners" w:date="2015-05-01T15:23:00Z">
        <w:r w:rsidR="004D5551" w:rsidRPr="00434E69">
          <w:rPr>
            <w:rFonts w:ascii="Times New Roman" w:hAnsi="Times New Roman" w:cs="Times New Roman"/>
            <w:sz w:val="24"/>
            <w:szCs w:val="24"/>
          </w:rPr>
          <w:t>appointment can be renewed by the President</w:t>
        </w:r>
      </w:ins>
      <w:ins w:id="112" w:author="Bob Boland - Partners" w:date="2016-01-12T13:52:00Z">
        <w:r w:rsidR="0072364F">
          <w:rPr>
            <w:rFonts w:ascii="Times New Roman" w:hAnsi="Times New Roman" w:cs="Times New Roman"/>
            <w:sz w:val="24"/>
            <w:szCs w:val="24"/>
          </w:rPr>
          <w:t xml:space="preserve"> </w:t>
        </w:r>
        <w:r w:rsidR="0072364F" w:rsidRPr="0072364F">
          <w:rPr>
            <w:rFonts w:ascii="Times New Roman" w:hAnsi="Times New Roman" w:cs="Times New Roman"/>
            <w:sz w:val="24"/>
            <w:szCs w:val="24"/>
          </w:rPr>
          <w:t>up to one (1) year no more than twice (for a total tenure of five (5) years).</w:t>
        </w:r>
      </w:ins>
      <w:r w:rsidR="00B22EF9">
        <w:rPr>
          <w:rFonts w:ascii="Times New Roman" w:hAnsi="Times New Roman" w:cs="Times New Roman"/>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 xml:space="preserve">c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pacing w:val="-8"/>
          <w:sz w:val="24"/>
          <w:szCs w:val="24"/>
        </w:rPr>
        <w:t>ff</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10"/>
          <w:sz w:val="24"/>
          <w:szCs w:val="24"/>
        </w:rPr>
        <w:t>i</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r</w:t>
      </w:r>
      <w:r w:rsidRPr="00434E69">
        <w:rPr>
          <w:rFonts w:ascii="Times New Roman" w:hAnsi="Times New Roman" w:cs="Times New Roman"/>
          <w:sz w:val="24"/>
          <w:szCs w:val="24"/>
        </w:rPr>
        <w:t>e</w:t>
      </w:r>
      <w:r w:rsidRPr="00434E69">
        <w:rPr>
          <w:rFonts w:ascii="Times New Roman" w:hAnsi="Times New Roman" w:cs="Times New Roman"/>
          <w:spacing w:val="2"/>
          <w:sz w:val="24"/>
          <w:szCs w:val="24"/>
        </w:rPr>
        <w:t>-</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d </w:t>
      </w:r>
      <w:r w:rsidRPr="00434E69">
        <w:rPr>
          <w:rFonts w:ascii="Times New Roman" w:hAnsi="Times New Roman" w:cs="Times New Roman"/>
          <w:spacing w:val="-1"/>
          <w:sz w:val="24"/>
          <w:szCs w:val="24"/>
        </w:rPr>
        <w:t>e</w:t>
      </w:r>
      <w:r w:rsidRPr="00434E69">
        <w:rPr>
          <w:rFonts w:ascii="Times New Roman" w:hAnsi="Times New Roman" w:cs="Times New Roman"/>
          <w:spacing w:val="-8"/>
          <w:sz w:val="24"/>
          <w:szCs w:val="24"/>
        </w:rPr>
        <w:t>ff</w:t>
      </w:r>
      <w:r w:rsidRPr="00434E69">
        <w:rPr>
          <w:rFonts w:ascii="Times New Roman" w:hAnsi="Times New Roman" w:cs="Times New Roman"/>
          <w:spacing w:val="-1"/>
          <w:sz w:val="24"/>
          <w:szCs w:val="24"/>
        </w:rPr>
        <w:t>ec</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e</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0"/>
          <w:sz w:val="24"/>
          <w:szCs w:val="24"/>
        </w:rPr>
        <w:t>y</w:t>
      </w:r>
      <w:r w:rsidRPr="00434E69">
        <w:rPr>
          <w:rFonts w:ascii="Times New Roman" w:hAnsi="Times New Roman" w:cs="Times New Roman"/>
          <w:spacing w:val="-1"/>
          <w:sz w:val="24"/>
          <w:szCs w:val="24"/>
        </w:rPr>
        <w:t>ea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 xml:space="preserve">s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z w:val="24"/>
          <w:szCs w:val="24"/>
        </w:rPr>
        <w:t>O</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r</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u</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gu</w:t>
      </w:r>
      <w:r w:rsidRPr="00434E69">
        <w:rPr>
          <w:rFonts w:ascii="Times New Roman" w:hAnsi="Times New Roman" w:cs="Times New Roman"/>
          <w:spacing w:val="-9"/>
          <w:sz w:val="24"/>
          <w:szCs w:val="24"/>
        </w:rPr>
        <w:t>l</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s g</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n</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 xml:space="preserve">ee. </w:t>
      </w:r>
    </w:p>
    <w:p w:rsidR="00783494" w:rsidRPr="00434E69" w:rsidRDefault="00783494">
      <w:pPr>
        <w:widowControl w:val="0"/>
        <w:autoSpaceDE w:val="0"/>
        <w:autoSpaceDN w:val="0"/>
        <w:adjustRightInd w:val="0"/>
        <w:spacing w:before="29" w:after="0" w:line="246" w:lineRule="auto"/>
        <w:ind w:left="112" w:right="118"/>
        <w:rPr>
          <w:rFonts w:ascii="Times New Roman" w:hAnsi="Times New Roman" w:cs="Times New Roman"/>
          <w:spacing w:val="2"/>
          <w:sz w:val="24"/>
          <w:szCs w:val="24"/>
        </w:rPr>
      </w:pPr>
    </w:p>
    <w:p w:rsidR="00AE5334" w:rsidRPr="00434E69" w:rsidRDefault="00AE5334" w:rsidP="00AE5334">
      <w:pPr>
        <w:widowControl w:val="0"/>
        <w:tabs>
          <w:tab w:val="left" w:pos="840"/>
        </w:tabs>
        <w:autoSpaceDE w:val="0"/>
        <w:autoSpaceDN w:val="0"/>
        <w:adjustRightInd w:val="0"/>
        <w:spacing w:before="29" w:after="0" w:line="246" w:lineRule="auto"/>
        <w:ind w:left="804" w:right="52" w:hanging="692"/>
        <w:rPr>
          <w:ins w:id="113" w:author="Bob" w:date="2015-03-02T14:42:00Z"/>
          <w:rFonts w:ascii="Times New Roman" w:hAnsi="Times New Roman" w:cs="Times New Roman"/>
          <w:sz w:val="24"/>
          <w:szCs w:val="24"/>
        </w:rPr>
      </w:pPr>
      <w:ins w:id="114" w:author="Bob" w:date="2015-03-02T14:42:00Z">
        <w:r w:rsidRPr="00434E69">
          <w:rPr>
            <w:rFonts w:ascii="Times New Roman" w:hAnsi="Times New Roman" w:cs="Times New Roman"/>
            <w:sz w:val="24"/>
            <w:szCs w:val="24"/>
          </w:rPr>
          <w:t>6.</w:t>
        </w:r>
      </w:ins>
      <w:ins w:id="115" w:author="Bob Boland - Partners" w:date="2015-03-16T09:25:00Z">
        <w:r w:rsidR="0052293A" w:rsidRPr="00434E69">
          <w:rPr>
            <w:rFonts w:ascii="Times New Roman" w:hAnsi="Times New Roman" w:cs="Times New Roman"/>
            <w:sz w:val="24"/>
            <w:szCs w:val="24"/>
          </w:rPr>
          <w:t>2</w:t>
        </w:r>
      </w:ins>
      <w:ins w:id="116" w:author="Bob" w:date="2015-03-02T14:42:00Z">
        <w:r w:rsidRPr="00434E69">
          <w:rPr>
            <w:rFonts w:ascii="Times New Roman" w:hAnsi="Times New Roman" w:cs="Times New Roman"/>
            <w:sz w:val="24"/>
            <w:szCs w:val="24"/>
          </w:rPr>
          <w:t>.</w:t>
        </w:r>
        <w:r w:rsidRPr="00434E69">
          <w:rPr>
            <w:rFonts w:ascii="Times New Roman" w:hAnsi="Times New Roman" w:cs="Times New Roman"/>
            <w:sz w:val="24"/>
            <w:szCs w:val="24"/>
          </w:rPr>
          <w:tab/>
        </w:r>
        <w:r w:rsidRPr="00434E69">
          <w:rPr>
            <w:rFonts w:ascii="Times New Roman" w:hAnsi="Times New Roman" w:cs="Times New Roman"/>
            <w:sz w:val="24"/>
            <w:szCs w:val="24"/>
          </w:rPr>
          <w:tab/>
          <w:t>Steering Committee</w:t>
        </w:r>
        <w:r w:rsidRPr="00434E69">
          <w:rPr>
            <w:rFonts w:ascii="Times New Roman" w:hAnsi="Times New Roman" w:cs="Times New Roman"/>
            <w:spacing w:val="-4"/>
            <w:sz w:val="24"/>
            <w:szCs w:val="24"/>
          </w:rPr>
          <w:t xml:space="preserve"> </w:t>
        </w:r>
        <w:del w:id="117" w:author="Bob Boland - Partners" w:date="2015-05-04T10:08:00Z">
          <w:r w:rsidRPr="00434E69" w:rsidDel="002D2637">
            <w:rPr>
              <w:rFonts w:ascii="Times New Roman" w:hAnsi="Times New Roman" w:cs="Times New Roman"/>
              <w:sz w:val="24"/>
              <w:szCs w:val="24"/>
            </w:rPr>
            <w:delText>-</w:delText>
          </w:r>
          <w:r w:rsidRPr="00434E69" w:rsidDel="002D2637">
            <w:rPr>
              <w:rFonts w:ascii="Times New Roman" w:hAnsi="Times New Roman" w:cs="Times New Roman"/>
              <w:spacing w:val="4"/>
              <w:sz w:val="24"/>
              <w:szCs w:val="24"/>
            </w:rPr>
            <w:delText xml:space="preserve"> </w:delText>
          </w:r>
          <w:r w:rsidRPr="00434E69" w:rsidDel="002D2637">
            <w:rPr>
              <w:rFonts w:ascii="Times New Roman" w:hAnsi="Times New Roman" w:cs="Times New Roman"/>
              <w:spacing w:val="-3"/>
              <w:sz w:val="24"/>
              <w:szCs w:val="24"/>
            </w:rPr>
            <w:delText xml:space="preserve"> </w:delText>
          </w:r>
          <w:r w:rsidRPr="00434E69" w:rsidDel="002D2637">
            <w:rPr>
              <w:rFonts w:ascii="Times New Roman" w:hAnsi="Times New Roman" w:cs="Times New Roman"/>
              <w:spacing w:val="2"/>
              <w:sz w:val="24"/>
              <w:szCs w:val="24"/>
            </w:rPr>
            <w:delText>T</w:delText>
          </w:r>
          <w:r w:rsidRPr="00434E69" w:rsidDel="002D2637">
            <w:rPr>
              <w:rFonts w:ascii="Times New Roman" w:hAnsi="Times New Roman" w:cs="Times New Roman"/>
              <w:spacing w:val="-5"/>
              <w:sz w:val="24"/>
              <w:szCs w:val="24"/>
            </w:rPr>
            <w:delText>h</w:delText>
          </w:r>
          <w:r w:rsidRPr="00434E69" w:rsidDel="002D2637">
            <w:rPr>
              <w:rFonts w:ascii="Times New Roman" w:hAnsi="Times New Roman" w:cs="Times New Roman"/>
              <w:sz w:val="24"/>
              <w:szCs w:val="24"/>
            </w:rPr>
            <w:delText>e</w:delText>
          </w:r>
        </w:del>
      </w:ins>
      <w:ins w:id="118" w:author="Bob Boland - Partners" w:date="2015-05-04T10:08:00Z">
        <w:r w:rsidR="002D2637" w:rsidRPr="00434E69">
          <w:rPr>
            <w:rFonts w:ascii="Times New Roman" w:hAnsi="Times New Roman" w:cs="Times New Roman"/>
            <w:sz w:val="24"/>
            <w:szCs w:val="24"/>
          </w:rPr>
          <w:t>-</w:t>
        </w:r>
        <w:r w:rsidR="002D2637" w:rsidRPr="00434E69">
          <w:rPr>
            <w:rFonts w:ascii="Times New Roman" w:hAnsi="Times New Roman" w:cs="Times New Roman"/>
            <w:spacing w:val="4"/>
            <w:sz w:val="24"/>
            <w:szCs w:val="24"/>
          </w:rPr>
          <w:t xml:space="preserve"> </w:t>
        </w:r>
        <w:r w:rsidR="002D2637" w:rsidRPr="00434E69">
          <w:rPr>
            <w:rFonts w:ascii="Times New Roman" w:hAnsi="Times New Roman" w:cs="Times New Roman"/>
            <w:spacing w:val="-3"/>
            <w:sz w:val="24"/>
            <w:szCs w:val="24"/>
          </w:rPr>
          <w:t>The</w:t>
        </w:r>
      </w:ins>
      <w:ins w:id="119" w:author="Bob" w:date="2015-03-02T14:42:00Z">
        <w:r w:rsidRPr="00434E69">
          <w:rPr>
            <w:rFonts w:ascii="Times New Roman" w:hAnsi="Times New Roman" w:cs="Times New Roman"/>
            <w:spacing w:val="1"/>
            <w:sz w:val="24"/>
            <w:szCs w:val="24"/>
          </w:rPr>
          <w:t xml:space="preserve"> </w:t>
        </w:r>
      </w:ins>
      <w:ins w:id="120" w:author="Bob" w:date="2015-03-02T14:43:00Z">
        <w:r w:rsidRPr="00434E69">
          <w:rPr>
            <w:rFonts w:ascii="Times New Roman" w:hAnsi="Times New Roman" w:cs="Times New Roman"/>
            <w:spacing w:val="1"/>
            <w:sz w:val="24"/>
            <w:szCs w:val="24"/>
          </w:rPr>
          <w:t xml:space="preserve">Steering Committee functions in the interest of the organization when directed by Council or when needed for advice or assistance by the President. The activities of the Steering Committee must be approved by the </w:t>
        </w:r>
      </w:ins>
      <w:ins w:id="121" w:author="Bob" w:date="2015-03-02T14:44:00Z">
        <w:r w:rsidRPr="00434E69">
          <w:rPr>
            <w:rFonts w:ascii="Times New Roman" w:hAnsi="Times New Roman" w:cs="Times New Roman"/>
            <w:spacing w:val="1"/>
            <w:sz w:val="24"/>
            <w:szCs w:val="24"/>
          </w:rPr>
          <w:t xml:space="preserve">Executive </w:t>
        </w:r>
      </w:ins>
      <w:ins w:id="122" w:author="Bob" w:date="2015-03-02T14:43:00Z">
        <w:r w:rsidRPr="00434E69">
          <w:rPr>
            <w:rFonts w:ascii="Times New Roman" w:hAnsi="Times New Roman" w:cs="Times New Roman"/>
            <w:spacing w:val="1"/>
            <w:sz w:val="24"/>
            <w:szCs w:val="24"/>
          </w:rPr>
          <w:t xml:space="preserve">Council, but it is empowered to act in emergencies or when there is insufficient time in which to convene the </w:t>
        </w:r>
      </w:ins>
      <w:ins w:id="123" w:author="Bob" w:date="2015-03-02T14:44:00Z">
        <w:r w:rsidRPr="00434E69">
          <w:rPr>
            <w:rFonts w:ascii="Times New Roman" w:hAnsi="Times New Roman" w:cs="Times New Roman"/>
            <w:spacing w:val="1"/>
            <w:sz w:val="24"/>
            <w:szCs w:val="24"/>
          </w:rPr>
          <w:t xml:space="preserve">Executive </w:t>
        </w:r>
      </w:ins>
      <w:ins w:id="124" w:author="Bob" w:date="2015-03-02T14:43:00Z">
        <w:r w:rsidRPr="00434E69">
          <w:rPr>
            <w:rFonts w:ascii="Times New Roman" w:hAnsi="Times New Roman" w:cs="Times New Roman"/>
            <w:spacing w:val="1"/>
            <w:sz w:val="24"/>
            <w:szCs w:val="24"/>
          </w:rPr>
          <w:t>Council.</w:t>
        </w:r>
      </w:ins>
      <w:ins w:id="125" w:author="Bob" w:date="2015-03-02T14:44:00Z">
        <w:r w:rsidRPr="00434E69">
          <w:rPr>
            <w:rFonts w:ascii="Times New Roman" w:hAnsi="Times New Roman" w:cs="Times New Roman"/>
            <w:spacing w:val="1"/>
            <w:sz w:val="24"/>
            <w:szCs w:val="24"/>
          </w:rPr>
          <w:t xml:space="preserve"> This committee is composed of the </w:t>
        </w:r>
      </w:ins>
      <w:ins w:id="126" w:author="Bob" w:date="2015-03-02T14:45:00Z">
        <w:r w:rsidRPr="00434E69">
          <w:rPr>
            <w:rFonts w:ascii="Times New Roman" w:hAnsi="Times New Roman" w:cs="Times New Roman"/>
            <w:spacing w:val="1"/>
            <w:sz w:val="24"/>
            <w:szCs w:val="24"/>
          </w:rPr>
          <w:t>President, the President-Elect, the Secretary, the Treasurer, the Program Chair</w:t>
        </w:r>
      </w:ins>
      <w:ins w:id="127" w:author="Bob" w:date="2015-03-02T14:47:00Z">
        <w:r w:rsidRPr="00434E69">
          <w:rPr>
            <w:rFonts w:ascii="Times New Roman" w:hAnsi="Times New Roman" w:cs="Times New Roman"/>
            <w:spacing w:val="1"/>
            <w:sz w:val="24"/>
            <w:szCs w:val="24"/>
          </w:rPr>
          <w:t xml:space="preserve">, </w:t>
        </w:r>
      </w:ins>
      <w:ins w:id="128" w:author="Bob Boland - Partners" w:date="2016-01-12T13:54:00Z">
        <w:r w:rsidR="0072364F">
          <w:rPr>
            <w:rFonts w:ascii="Times New Roman" w:hAnsi="Times New Roman" w:cs="Times New Roman"/>
            <w:spacing w:val="1"/>
            <w:sz w:val="24"/>
            <w:szCs w:val="24"/>
          </w:rPr>
          <w:t xml:space="preserve">and </w:t>
        </w:r>
      </w:ins>
      <w:ins w:id="129" w:author="Bob" w:date="2015-03-02T14:45:00Z">
        <w:r w:rsidRPr="00434E69">
          <w:rPr>
            <w:rFonts w:ascii="Times New Roman" w:hAnsi="Times New Roman" w:cs="Times New Roman"/>
            <w:spacing w:val="1"/>
            <w:sz w:val="24"/>
            <w:szCs w:val="24"/>
          </w:rPr>
          <w:t xml:space="preserve">the </w:t>
        </w:r>
      </w:ins>
      <w:ins w:id="130" w:author="Bob Boland - Partners" w:date="2016-01-12T13:54:00Z">
        <w:r w:rsidR="0072364F">
          <w:rPr>
            <w:rFonts w:ascii="Times New Roman" w:hAnsi="Times New Roman" w:cs="Times New Roman"/>
            <w:spacing w:val="1"/>
            <w:sz w:val="24"/>
            <w:szCs w:val="24"/>
          </w:rPr>
          <w:t xml:space="preserve">two </w:t>
        </w:r>
      </w:ins>
      <w:ins w:id="131" w:author="Bob" w:date="2015-03-02T14:46:00Z">
        <w:del w:id="132" w:author="Bob Boland - Partners" w:date="2016-01-12T13:54:00Z">
          <w:r w:rsidRPr="00434E69" w:rsidDel="0072364F">
            <w:rPr>
              <w:rFonts w:ascii="Times New Roman" w:hAnsi="Times New Roman" w:cs="Times New Roman"/>
              <w:spacing w:val="1"/>
              <w:sz w:val="24"/>
              <w:szCs w:val="24"/>
            </w:rPr>
            <w:delText>I</w:delText>
          </w:r>
        </w:del>
      </w:ins>
      <w:ins w:id="133" w:author="Bob Boland - Partners" w:date="2016-01-12T13:54:00Z">
        <w:r w:rsidR="0072364F">
          <w:rPr>
            <w:rFonts w:ascii="Times New Roman" w:hAnsi="Times New Roman" w:cs="Times New Roman"/>
            <w:spacing w:val="1"/>
            <w:sz w:val="24"/>
            <w:szCs w:val="24"/>
          </w:rPr>
          <w:t>i</w:t>
        </w:r>
      </w:ins>
      <w:ins w:id="134" w:author="Bob" w:date="2015-03-02T14:46:00Z">
        <w:r w:rsidRPr="00434E69">
          <w:rPr>
            <w:rFonts w:ascii="Times New Roman" w:hAnsi="Times New Roman" w:cs="Times New Roman"/>
            <w:spacing w:val="1"/>
            <w:sz w:val="24"/>
            <w:szCs w:val="24"/>
          </w:rPr>
          <w:t>mmediate Past President</w:t>
        </w:r>
      </w:ins>
      <w:ins w:id="135" w:author="Bob Boland - Partners" w:date="2016-01-12T13:54:00Z">
        <w:r w:rsidR="0072364F">
          <w:rPr>
            <w:rFonts w:ascii="Times New Roman" w:hAnsi="Times New Roman" w:cs="Times New Roman"/>
            <w:spacing w:val="1"/>
            <w:sz w:val="24"/>
            <w:szCs w:val="24"/>
          </w:rPr>
          <w:t>s of the Association</w:t>
        </w:r>
      </w:ins>
      <w:ins w:id="136" w:author="Bob" w:date="2015-03-02T14:42:00Z">
        <w:del w:id="137" w:author="Bob Boland - Partners" w:date="2016-01-12T13:54:00Z">
          <w:r w:rsidRPr="00434E69" w:rsidDel="0072364F">
            <w:rPr>
              <w:rFonts w:ascii="Times New Roman" w:hAnsi="Times New Roman" w:cs="Times New Roman"/>
              <w:spacing w:val="-1"/>
              <w:sz w:val="24"/>
              <w:szCs w:val="24"/>
            </w:rPr>
            <w:delText xml:space="preserve"> </w:delText>
          </w:r>
        </w:del>
      </w:ins>
      <w:ins w:id="138" w:author="Bob" w:date="2015-03-02T14:47:00Z">
        <w:del w:id="139" w:author="Bob Boland - Partners" w:date="2016-01-12T13:54:00Z">
          <w:r w:rsidRPr="00434E69" w:rsidDel="0072364F">
            <w:rPr>
              <w:rFonts w:ascii="Times New Roman" w:hAnsi="Times New Roman" w:cs="Times New Roman"/>
              <w:spacing w:val="-1"/>
              <w:sz w:val="24"/>
              <w:szCs w:val="24"/>
            </w:rPr>
            <w:delText>and the Immediate Past Past President</w:delText>
          </w:r>
        </w:del>
        <w:r w:rsidRPr="00434E69">
          <w:rPr>
            <w:rFonts w:ascii="Times New Roman" w:hAnsi="Times New Roman" w:cs="Times New Roman"/>
            <w:spacing w:val="-1"/>
            <w:sz w:val="24"/>
            <w:szCs w:val="24"/>
          </w:rPr>
          <w:t>.</w:t>
        </w:r>
      </w:ins>
    </w:p>
    <w:p w:rsidR="002D6115" w:rsidRPr="00434E69" w:rsidRDefault="002D6115">
      <w:pPr>
        <w:widowControl w:val="0"/>
        <w:autoSpaceDE w:val="0"/>
        <w:autoSpaceDN w:val="0"/>
        <w:adjustRightInd w:val="0"/>
        <w:spacing w:before="8" w:after="0" w:line="280" w:lineRule="exact"/>
        <w:rPr>
          <w:rFonts w:ascii="Times New Roman" w:hAnsi="Times New Roman" w:cs="Times New Roman"/>
          <w:sz w:val="28"/>
          <w:szCs w:val="28"/>
        </w:rPr>
      </w:pPr>
    </w:p>
    <w:p w:rsidR="002D6115" w:rsidRPr="00434E69" w:rsidRDefault="00CF6569" w:rsidP="00323039">
      <w:pPr>
        <w:widowControl w:val="0"/>
        <w:autoSpaceDE w:val="0"/>
        <w:autoSpaceDN w:val="0"/>
        <w:adjustRightInd w:val="0"/>
        <w:spacing w:after="0" w:line="271" w:lineRule="exact"/>
        <w:ind w:left="3945" w:right="3908"/>
        <w:jc w:val="center"/>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I</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2"/>
          <w:position w:val="-1"/>
          <w:sz w:val="24"/>
          <w:szCs w:val="24"/>
          <w:u w:val="thick"/>
        </w:rPr>
        <w:t>T</w:t>
      </w: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2"/>
          <w:position w:val="-1"/>
          <w:sz w:val="24"/>
          <w:szCs w:val="24"/>
          <w:u w:val="thick"/>
        </w:rPr>
        <w:t>s</w:t>
      </w:r>
      <w:r w:rsidRPr="00434E69">
        <w:rPr>
          <w:rFonts w:ascii="Times New Roman" w:hAnsi="Times New Roman" w:cs="Times New Roman"/>
          <w:b/>
          <w:bCs/>
          <w:position w:val="-1"/>
          <w:sz w:val="24"/>
          <w:szCs w:val="24"/>
          <w:u w:val="thick"/>
        </w:rPr>
        <w:t>k</w:t>
      </w:r>
      <w:r w:rsidRPr="00434E69">
        <w:rPr>
          <w:rFonts w:ascii="Times New Roman" w:hAnsi="Times New Roman" w:cs="Times New Roman"/>
          <w:b/>
          <w:bCs/>
          <w:spacing w:val="-2"/>
          <w:position w:val="-1"/>
          <w:sz w:val="24"/>
          <w:szCs w:val="24"/>
          <w:u w:val="thick"/>
        </w:rPr>
        <w:t xml:space="preserve"> </w:t>
      </w:r>
      <w:r w:rsidRPr="00434E69">
        <w:rPr>
          <w:rFonts w:ascii="Times New Roman" w:hAnsi="Times New Roman" w:cs="Times New Roman"/>
          <w:b/>
          <w:bCs/>
          <w:spacing w:val="-3"/>
          <w:position w:val="-1"/>
          <w:sz w:val="24"/>
          <w:szCs w:val="24"/>
          <w:u w:val="thick"/>
        </w:rPr>
        <w:t>F</w:t>
      </w:r>
      <w:r w:rsidRPr="00434E69">
        <w:rPr>
          <w:rFonts w:ascii="Times New Roman" w:hAnsi="Times New Roman" w:cs="Times New Roman"/>
          <w:b/>
          <w:bCs/>
          <w:position w:val="-1"/>
          <w:sz w:val="24"/>
          <w:szCs w:val="24"/>
          <w:u w:val="thick"/>
        </w:rPr>
        <w:t>o</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ce</w:t>
      </w:r>
      <w:r w:rsidRPr="00434E69">
        <w:rPr>
          <w:rFonts w:ascii="Times New Roman" w:hAnsi="Times New Roman" w:cs="Times New Roman"/>
          <w:b/>
          <w:bCs/>
          <w:position w:val="-1"/>
          <w:sz w:val="24"/>
          <w:szCs w:val="24"/>
          <w:u w:val="thick"/>
        </w:rPr>
        <w:t>s</w:t>
      </w:r>
    </w:p>
    <w:p w:rsidR="002D6115" w:rsidRPr="00434E69" w:rsidRDefault="002D6115">
      <w:pPr>
        <w:widowControl w:val="0"/>
        <w:autoSpaceDE w:val="0"/>
        <w:autoSpaceDN w:val="0"/>
        <w:adjustRightInd w:val="0"/>
        <w:spacing w:before="9" w:after="0" w:line="110" w:lineRule="exact"/>
        <w:rPr>
          <w:rFonts w:ascii="Times New Roman" w:hAnsi="Times New Roman" w:cs="Times New Roman"/>
          <w:sz w:val="11"/>
          <w:szCs w:val="11"/>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pPr>
        <w:widowControl w:val="0"/>
        <w:tabs>
          <w:tab w:val="left" w:pos="840"/>
        </w:tabs>
        <w:autoSpaceDE w:val="0"/>
        <w:autoSpaceDN w:val="0"/>
        <w:adjustRightInd w:val="0"/>
        <w:spacing w:before="29" w:after="0" w:line="246" w:lineRule="auto"/>
        <w:ind w:left="804" w:right="52" w:hanging="692"/>
        <w:rPr>
          <w:rFonts w:ascii="Times New Roman" w:hAnsi="Times New Roman" w:cs="Times New Roman"/>
          <w:sz w:val="24"/>
          <w:szCs w:val="24"/>
        </w:rPr>
      </w:pPr>
      <w:r w:rsidRPr="00434E69">
        <w:rPr>
          <w:rFonts w:ascii="Times New Roman" w:hAnsi="Times New Roman" w:cs="Times New Roman"/>
          <w:sz w:val="24"/>
          <w:szCs w:val="24"/>
        </w:rPr>
        <w:t>7</w:t>
      </w:r>
      <w:r w:rsidRPr="00434E69">
        <w:rPr>
          <w:rFonts w:ascii="Times New Roman" w:hAnsi="Times New Roman" w:cs="Times New Roman"/>
          <w:spacing w:val="2"/>
          <w:sz w:val="24"/>
          <w:szCs w:val="24"/>
        </w:rPr>
        <w:t>.</w:t>
      </w:r>
      <w:r w:rsidRPr="00434E69">
        <w:rPr>
          <w:rFonts w:ascii="Times New Roman" w:hAnsi="Times New Roman" w:cs="Times New Roman"/>
          <w:sz w:val="24"/>
          <w:szCs w:val="24"/>
        </w:rPr>
        <w:t>1.</w:t>
      </w:r>
      <w:r w:rsidRPr="00434E69">
        <w:rPr>
          <w:rFonts w:ascii="Times New Roman" w:hAnsi="Times New Roman" w:cs="Times New Roman"/>
          <w:sz w:val="24"/>
          <w:szCs w:val="24"/>
        </w:rPr>
        <w:tab/>
      </w:r>
      <w:r w:rsidRPr="00434E69">
        <w:rPr>
          <w:rFonts w:ascii="Times New Roman" w:hAnsi="Times New Roman" w:cs="Times New Roman"/>
          <w:sz w:val="24"/>
          <w:szCs w:val="24"/>
        </w:rPr>
        <w:tab/>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pp</w:t>
      </w:r>
      <w:r w:rsidRPr="00434E69">
        <w:rPr>
          <w:rFonts w:ascii="Times New Roman" w:hAnsi="Times New Roman" w:cs="Times New Roman"/>
          <w:spacing w:val="5"/>
          <w:sz w:val="24"/>
          <w:szCs w:val="24"/>
          <w:u w:val="single"/>
        </w:rPr>
        <w:t>o</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n</w:t>
      </w:r>
      <w:r w:rsidRPr="00434E69">
        <w:rPr>
          <w:rFonts w:ascii="Times New Roman" w:hAnsi="Times New Roman" w:cs="Times New Roman"/>
          <w:spacing w:val="5"/>
          <w:sz w:val="24"/>
          <w:szCs w:val="24"/>
          <w:u w:val="single"/>
        </w:rPr>
        <w:t>t</w:t>
      </w:r>
      <w:r w:rsidRPr="00434E69">
        <w:rPr>
          <w:rFonts w:ascii="Times New Roman" w:hAnsi="Times New Roman" w:cs="Times New Roman"/>
          <w:spacing w:val="-9"/>
          <w:sz w:val="24"/>
          <w:szCs w:val="24"/>
          <w:u w:val="single"/>
        </w:rPr>
        <w:t>m</w:t>
      </w:r>
      <w:r w:rsidRPr="00434E69">
        <w:rPr>
          <w:rFonts w:ascii="Times New Roman" w:hAnsi="Times New Roman" w:cs="Times New Roman"/>
          <w:spacing w:val="-1"/>
          <w:sz w:val="24"/>
          <w:szCs w:val="24"/>
          <w:u w:val="single"/>
        </w:rPr>
        <w:t>e</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t</w:t>
      </w:r>
      <w:r w:rsidRPr="00434E69">
        <w:rPr>
          <w:rFonts w:ascii="Times New Roman" w:hAnsi="Times New Roman" w:cs="Times New Roman"/>
          <w:spacing w:val="7"/>
          <w:sz w:val="24"/>
          <w:szCs w:val="24"/>
          <w:u w:val="single"/>
        </w:rPr>
        <w:t xml:space="preserve"> </w:t>
      </w:r>
      <w:r w:rsidRPr="00434E69">
        <w:rPr>
          <w:rFonts w:ascii="Times New Roman" w:hAnsi="Times New Roman" w:cs="Times New Roman"/>
          <w:spacing w:val="-1"/>
          <w:sz w:val="24"/>
          <w:szCs w:val="24"/>
          <w:u w:val="single"/>
        </w:rPr>
        <w:t>a</w:t>
      </w:r>
      <w:r w:rsidRPr="00434E69">
        <w:rPr>
          <w:rFonts w:ascii="Times New Roman" w:hAnsi="Times New Roman" w:cs="Times New Roman"/>
          <w:spacing w:val="-5"/>
          <w:sz w:val="24"/>
          <w:szCs w:val="24"/>
          <w:u w:val="single"/>
        </w:rPr>
        <w:t>n</w:t>
      </w:r>
      <w:r w:rsidRPr="00434E69">
        <w:rPr>
          <w:rFonts w:ascii="Times New Roman" w:hAnsi="Times New Roman" w:cs="Times New Roman"/>
          <w:sz w:val="24"/>
          <w:szCs w:val="24"/>
          <w:u w:val="single"/>
        </w:rPr>
        <w:t>d</w:t>
      </w:r>
      <w:r w:rsidRPr="00434E69">
        <w:rPr>
          <w:rFonts w:ascii="Times New Roman" w:hAnsi="Times New Roman" w:cs="Times New Roman"/>
          <w:spacing w:val="2"/>
          <w:sz w:val="24"/>
          <w:szCs w:val="24"/>
          <w:u w:val="single"/>
        </w:rPr>
        <w:t xml:space="preserve"> </w:t>
      </w:r>
      <w:r w:rsidRPr="00434E69">
        <w:rPr>
          <w:rFonts w:ascii="Times New Roman" w:hAnsi="Times New Roman" w:cs="Times New Roman"/>
          <w:spacing w:val="-5"/>
          <w:sz w:val="24"/>
          <w:szCs w:val="24"/>
          <w:u w:val="single"/>
        </w:rPr>
        <w:t>A</w:t>
      </w:r>
      <w:r w:rsidRPr="00434E69">
        <w:rPr>
          <w:rFonts w:ascii="Times New Roman" w:hAnsi="Times New Roman" w:cs="Times New Roman"/>
          <w:sz w:val="24"/>
          <w:szCs w:val="24"/>
          <w:u w:val="single"/>
        </w:rPr>
        <w:t>u</w:t>
      </w:r>
      <w:r w:rsidRPr="00434E69">
        <w:rPr>
          <w:rFonts w:ascii="Times New Roman" w:hAnsi="Times New Roman" w:cs="Times New Roman"/>
          <w:spacing w:val="5"/>
          <w:sz w:val="24"/>
          <w:szCs w:val="24"/>
          <w:u w:val="single"/>
        </w:rPr>
        <w:t>t</w:t>
      </w:r>
      <w:r w:rsidRPr="00434E69">
        <w:rPr>
          <w:rFonts w:ascii="Times New Roman" w:hAnsi="Times New Roman" w:cs="Times New Roman"/>
          <w:spacing w:val="-5"/>
          <w:sz w:val="24"/>
          <w:szCs w:val="24"/>
          <w:u w:val="single"/>
        </w:rPr>
        <w:t>h</w:t>
      </w:r>
      <w:r w:rsidRPr="00434E69">
        <w:rPr>
          <w:rFonts w:ascii="Times New Roman" w:hAnsi="Times New Roman" w:cs="Times New Roman"/>
          <w:spacing w:val="5"/>
          <w:sz w:val="24"/>
          <w:szCs w:val="24"/>
          <w:u w:val="single"/>
        </w:rPr>
        <w:t>o</w:t>
      </w:r>
      <w:r w:rsidRPr="00434E69">
        <w:rPr>
          <w:rFonts w:ascii="Times New Roman" w:hAnsi="Times New Roman" w:cs="Times New Roman"/>
          <w:spacing w:val="1"/>
          <w:sz w:val="24"/>
          <w:szCs w:val="24"/>
          <w:u w:val="single"/>
        </w:rPr>
        <w:t>r</w:t>
      </w:r>
      <w:r w:rsidRPr="00434E69">
        <w:rPr>
          <w:rFonts w:ascii="Times New Roman" w:hAnsi="Times New Roman" w:cs="Times New Roman"/>
          <w:spacing w:val="-9"/>
          <w:sz w:val="24"/>
          <w:szCs w:val="24"/>
          <w:u w:val="single"/>
        </w:rPr>
        <w:t>i</w:t>
      </w:r>
      <w:r w:rsidRPr="00434E69">
        <w:rPr>
          <w:rFonts w:ascii="Times New Roman" w:hAnsi="Times New Roman" w:cs="Times New Roman"/>
          <w:spacing w:val="5"/>
          <w:sz w:val="24"/>
          <w:szCs w:val="24"/>
          <w:u w:val="single"/>
        </w:rPr>
        <w:t>t</w:t>
      </w:r>
      <w:r w:rsidRPr="00434E69">
        <w:rPr>
          <w:rFonts w:ascii="Times New Roman" w:hAnsi="Times New Roman" w:cs="Times New Roman"/>
          <w:sz w:val="24"/>
          <w:szCs w:val="24"/>
          <w:u w:val="single"/>
        </w:rPr>
        <w:t>y</w:t>
      </w:r>
      <w:r w:rsidRPr="00434E69">
        <w:rPr>
          <w:rFonts w:ascii="Times New Roman" w:hAnsi="Times New Roman" w:cs="Times New Roman"/>
          <w:spacing w:val="-4"/>
          <w:sz w:val="24"/>
          <w:szCs w:val="24"/>
        </w:rPr>
        <w:t xml:space="preserve"> </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dd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d</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g</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pacing w:val="-9"/>
          <w:sz w:val="24"/>
          <w:szCs w:val="24"/>
        </w:rPr>
        <w:t>mmi</w:t>
      </w:r>
      <w:r w:rsidRPr="00434E69">
        <w:rPr>
          <w:rFonts w:ascii="Times New Roman" w:hAnsi="Times New Roman" w:cs="Times New Roman"/>
          <w:spacing w:val="5"/>
          <w:sz w:val="24"/>
          <w:szCs w:val="24"/>
        </w:rPr>
        <w:t>tt</w:t>
      </w:r>
      <w:r w:rsidRPr="00434E69">
        <w:rPr>
          <w:rFonts w:ascii="Times New Roman" w:hAnsi="Times New Roman" w:cs="Times New Roman"/>
          <w:spacing w:val="-1"/>
          <w:sz w:val="24"/>
          <w:szCs w:val="24"/>
        </w:rPr>
        <w:t>ee</w:t>
      </w:r>
      <w:r w:rsidRPr="00434E69">
        <w:rPr>
          <w:rFonts w:ascii="Times New Roman" w:hAnsi="Times New Roman" w:cs="Times New Roman"/>
          <w:sz w:val="24"/>
          <w:szCs w:val="24"/>
        </w:rPr>
        <w:t>s d</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b</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V</w:t>
      </w:r>
      <w:r w:rsidRPr="00434E69">
        <w:rPr>
          <w:rFonts w:ascii="Times New Roman" w:hAnsi="Times New Roman" w:cs="Times New Roman"/>
          <w:spacing w:val="1"/>
          <w:sz w:val="24"/>
          <w:szCs w:val="24"/>
        </w:rPr>
        <w:t>I</w:t>
      </w:r>
      <w:r w:rsidRPr="00434E69">
        <w:rPr>
          <w:rFonts w:ascii="Times New Roman" w:hAnsi="Times New Roman" w:cs="Times New Roman"/>
          <w:sz w:val="24"/>
          <w:szCs w:val="24"/>
        </w:rPr>
        <w:t>,</w:t>
      </w:r>
      <w:r w:rsidRPr="00434E69">
        <w:rPr>
          <w:rFonts w:ascii="Times New Roman" w:hAnsi="Times New Roman" w:cs="Times New Roman"/>
          <w:spacing w:val="4"/>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2"/>
          <w:sz w:val="24"/>
          <w:szCs w:val="24"/>
        </w:rPr>
        <w:t>E</w:t>
      </w:r>
      <w:r w:rsidRPr="00434E69">
        <w:rPr>
          <w:rFonts w:ascii="Times New Roman" w:hAnsi="Times New Roman" w:cs="Times New Roman"/>
          <w:spacing w:val="-5"/>
          <w:sz w:val="24"/>
          <w:szCs w:val="24"/>
        </w:rPr>
        <w:t>x</w:t>
      </w:r>
      <w:r w:rsidRPr="00434E69">
        <w:rPr>
          <w:rFonts w:ascii="Times New Roman" w:hAnsi="Times New Roman" w:cs="Times New Roman"/>
          <w:spacing w:val="-1"/>
          <w:sz w:val="24"/>
          <w:szCs w:val="24"/>
        </w:rPr>
        <w:t>ec</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C</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u</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ea</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u</w:t>
      </w:r>
      <w:r w:rsidRPr="00434E69">
        <w:rPr>
          <w:rFonts w:ascii="Times New Roman" w:hAnsi="Times New Roman" w:cs="Times New Roman"/>
          <w:spacing w:val="-1"/>
          <w:sz w:val="24"/>
          <w:szCs w:val="24"/>
        </w:rPr>
        <w:t>c</w:t>
      </w:r>
      <w:r w:rsidRPr="00434E69">
        <w:rPr>
          <w:rFonts w:ascii="Times New Roman" w:hAnsi="Times New Roman" w:cs="Times New Roman"/>
          <w:sz w:val="24"/>
          <w:szCs w:val="24"/>
        </w:rPr>
        <w:t>h</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4"/>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 xml:space="preserve">s </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d</w:t>
      </w:r>
      <w:r w:rsidRPr="00434E69">
        <w:rPr>
          <w:rFonts w:ascii="Times New Roman" w:hAnsi="Times New Roman" w:cs="Times New Roman"/>
          <w:spacing w:val="-1"/>
          <w:sz w:val="24"/>
          <w:szCs w:val="24"/>
        </w:rPr>
        <w:t>ee</w:t>
      </w:r>
      <w:r w:rsidRPr="00434E69">
        <w:rPr>
          <w:rFonts w:ascii="Times New Roman" w:hAnsi="Times New Roman" w:cs="Times New Roman"/>
          <w:spacing w:val="-9"/>
          <w:sz w:val="24"/>
          <w:szCs w:val="24"/>
        </w:rPr>
        <w:t>m</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d</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n</w:t>
      </w:r>
      <w:r w:rsidRPr="00434E69">
        <w:rPr>
          <w:rFonts w:ascii="Times New Roman" w:hAnsi="Times New Roman" w:cs="Times New Roman"/>
          <w:spacing w:val="-1"/>
          <w:sz w:val="24"/>
          <w:szCs w:val="24"/>
        </w:rPr>
        <w:t>ece</w:t>
      </w:r>
      <w:r w:rsidRPr="00434E69">
        <w:rPr>
          <w:rFonts w:ascii="Times New Roman" w:hAnsi="Times New Roman" w:cs="Times New Roman"/>
          <w:spacing w:val="-2"/>
          <w:sz w:val="24"/>
          <w:szCs w:val="24"/>
        </w:rPr>
        <w:t>ss</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z w:val="24"/>
          <w:szCs w:val="24"/>
        </w:rPr>
        <w:t>o</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1"/>
          <w:sz w:val="24"/>
          <w:szCs w:val="24"/>
        </w:rPr>
        <w:t>ca</w:t>
      </w:r>
      <w:r w:rsidRPr="00434E69">
        <w:rPr>
          <w:rFonts w:ascii="Times New Roman" w:hAnsi="Times New Roman" w:cs="Times New Roman"/>
          <w:spacing w:val="1"/>
          <w:sz w:val="24"/>
          <w:szCs w:val="24"/>
        </w:rPr>
        <w:t>rr</w:t>
      </w:r>
      <w:r w:rsidRPr="00434E69">
        <w:rPr>
          <w:rFonts w:ascii="Times New Roman" w:hAnsi="Times New Roman" w:cs="Times New Roman"/>
          <w:sz w:val="24"/>
          <w:szCs w:val="24"/>
        </w:rPr>
        <w:t>y</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w</w:t>
      </w:r>
      <w:r w:rsidRPr="00434E69">
        <w:rPr>
          <w:rFonts w:ascii="Times New Roman" w:hAnsi="Times New Roman" w:cs="Times New Roman"/>
          <w:spacing w:val="4"/>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f</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 xml:space="preserve">e </w:t>
      </w:r>
      <w:r w:rsidRPr="00434E69">
        <w:rPr>
          <w:rFonts w:ascii="Times New Roman" w:hAnsi="Times New Roman" w:cs="Times New Roman"/>
          <w:spacing w:val="-5"/>
          <w:sz w:val="24"/>
          <w:szCs w:val="24"/>
        </w:rPr>
        <w:t>A</w:t>
      </w:r>
      <w:r w:rsidRPr="00434E69">
        <w:rPr>
          <w:rFonts w:ascii="Times New Roman" w:hAnsi="Times New Roman" w:cs="Times New Roman"/>
          <w:spacing w:val="-2"/>
          <w:sz w:val="24"/>
          <w:szCs w:val="24"/>
        </w:rPr>
        <w:t>ss</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c</w:t>
      </w:r>
      <w:r w:rsidRPr="00434E69">
        <w:rPr>
          <w:rFonts w:ascii="Times New Roman" w:hAnsi="Times New Roman" w:cs="Times New Roman"/>
          <w:spacing w:val="-9"/>
          <w:sz w:val="24"/>
          <w:szCs w:val="24"/>
        </w:rPr>
        <w:t>i</w:t>
      </w:r>
      <w:r w:rsidRPr="00434E69">
        <w:rPr>
          <w:rFonts w:ascii="Times New Roman" w:hAnsi="Times New Roman" w:cs="Times New Roman"/>
          <w:spacing w:val="-1"/>
          <w:sz w:val="24"/>
          <w:szCs w:val="24"/>
        </w:rPr>
        <w:t>a</w:t>
      </w:r>
      <w:r w:rsidRPr="00434E69">
        <w:rPr>
          <w:rFonts w:ascii="Times New Roman" w:hAnsi="Times New Roman" w:cs="Times New Roman"/>
          <w:spacing w:val="5"/>
          <w:sz w:val="24"/>
          <w:szCs w:val="24"/>
        </w:rPr>
        <w:t>t</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o</w:t>
      </w:r>
      <w:r w:rsidRPr="00434E69">
        <w:rPr>
          <w:rFonts w:ascii="Times New Roman" w:hAnsi="Times New Roman" w:cs="Times New Roman"/>
          <w:spacing w:val="-5"/>
          <w:sz w:val="24"/>
          <w:szCs w:val="24"/>
        </w:rPr>
        <w:t>n</w:t>
      </w:r>
      <w:r w:rsidRPr="00434E69">
        <w:rPr>
          <w:rFonts w:ascii="Times New Roman" w:hAnsi="Times New Roman" w:cs="Times New Roman"/>
          <w:sz w:val="24"/>
          <w:szCs w:val="24"/>
        </w:rPr>
        <w:t xml:space="preserve">. </w:t>
      </w:r>
      <w:r w:rsidRPr="00434E69">
        <w:rPr>
          <w:rFonts w:ascii="Times New Roman" w:hAnsi="Times New Roman" w:cs="Times New Roman"/>
          <w:spacing w:val="6"/>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e</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T</w:t>
      </w:r>
      <w:r w:rsidRPr="00434E69">
        <w:rPr>
          <w:rFonts w:ascii="Times New Roman" w:hAnsi="Times New Roman" w:cs="Times New Roman"/>
          <w:spacing w:val="-1"/>
          <w:sz w:val="24"/>
          <w:szCs w:val="24"/>
        </w:rPr>
        <w:t>a</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k</w:t>
      </w:r>
      <w:r w:rsidRPr="00434E69">
        <w:rPr>
          <w:rFonts w:ascii="Times New Roman" w:hAnsi="Times New Roman" w:cs="Times New Roman"/>
          <w:spacing w:val="2"/>
          <w:sz w:val="24"/>
          <w:szCs w:val="24"/>
        </w:rPr>
        <w:t xml:space="preserve"> </w:t>
      </w:r>
      <w:r w:rsidRPr="00434E69">
        <w:rPr>
          <w:rFonts w:ascii="Times New Roman" w:hAnsi="Times New Roman" w:cs="Times New Roman"/>
          <w:spacing w:val="-4"/>
          <w:sz w:val="24"/>
          <w:szCs w:val="24"/>
        </w:rPr>
        <w:t>F</w:t>
      </w:r>
      <w:r w:rsidRPr="00434E69">
        <w:rPr>
          <w:rFonts w:ascii="Times New Roman" w:hAnsi="Times New Roman" w:cs="Times New Roman"/>
          <w:spacing w:val="5"/>
          <w:sz w:val="24"/>
          <w:szCs w:val="24"/>
        </w:rPr>
        <w:t>o</w:t>
      </w:r>
      <w:r w:rsidRPr="00434E69">
        <w:rPr>
          <w:rFonts w:ascii="Times New Roman" w:hAnsi="Times New Roman" w:cs="Times New Roman"/>
          <w:spacing w:val="1"/>
          <w:sz w:val="24"/>
          <w:szCs w:val="24"/>
        </w:rPr>
        <w:t>r</w:t>
      </w:r>
      <w:r w:rsidRPr="00434E69">
        <w:rPr>
          <w:rFonts w:ascii="Times New Roman" w:hAnsi="Times New Roman" w:cs="Times New Roman"/>
          <w:spacing w:val="-1"/>
          <w:sz w:val="24"/>
          <w:szCs w:val="24"/>
        </w:rPr>
        <w:t>ce</w:t>
      </w:r>
      <w:r w:rsidRPr="00434E69">
        <w:rPr>
          <w:rFonts w:ascii="Times New Roman" w:hAnsi="Times New Roman" w:cs="Times New Roman"/>
          <w:sz w:val="24"/>
          <w:szCs w:val="24"/>
        </w:rPr>
        <w:t xml:space="preserve">s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g</w:t>
      </w:r>
      <w:r w:rsidRPr="00434E69">
        <w:rPr>
          <w:rFonts w:ascii="Times New Roman" w:hAnsi="Times New Roman" w:cs="Times New Roman"/>
          <w:spacing w:val="-9"/>
          <w:sz w:val="24"/>
          <w:szCs w:val="24"/>
        </w:rPr>
        <w:t>i</w:t>
      </w:r>
      <w:r w:rsidRPr="00434E69">
        <w:rPr>
          <w:rFonts w:ascii="Times New Roman" w:hAnsi="Times New Roman" w:cs="Times New Roman"/>
          <w:spacing w:val="-5"/>
          <w:sz w:val="24"/>
          <w:szCs w:val="24"/>
        </w:rPr>
        <w:t>v</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z w:val="24"/>
          <w:szCs w:val="24"/>
        </w:rPr>
        <w:t>a</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z w:val="24"/>
          <w:szCs w:val="24"/>
        </w:rPr>
        <w:t>p</w:t>
      </w:r>
      <w:r w:rsidRPr="00434E69">
        <w:rPr>
          <w:rFonts w:ascii="Times New Roman" w:hAnsi="Times New Roman" w:cs="Times New Roman"/>
          <w:spacing w:val="-1"/>
          <w:sz w:val="24"/>
          <w:szCs w:val="24"/>
        </w:rPr>
        <w:t>ec</w:t>
      </w:r>
      <w:r w:rsidRPr="00434E69">
        <w:rPr>
          <w:rFonts w:ascii="Times New Roman" w:hAnsi="Times New Roman" w:cs="Times New Roman"/>
          <w:spacing w:val="-9"/>
          <w:sz w:val="24"/>
          <w:szCs w:val="24"/>
        </w:rPr>
        <w:t>i</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w:t>
      </w:r>
      <w:r w:rsidRPr="00434E69">
        <w:rPr>
          <w:rFonts w:ascii="Times New Roman" w:hAnsi="Times New Roman" w:cs="Times New Roman"/>
          <w:sz w:val="24"/>
          <w:szCs w:val="24"/>
        </w:rPr>
        <w:t>c</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c</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1"/>
          <w:sz w:val="24"/>
          <w:szCs w:val="24"/>
        </w:rPr>
        <w:t>r</w:t>
      </w:r>
      <w:r w:rsidRPr="00434E69">
        <w:rPr>
          <w:rFonts w:ascii="Times New Roman" w:hAnsi="Times New Roman" w:cs="Times New Roman"/>
          <w:sz w:val="24"/>
          <w:szCs w:val="24"/>
        </w:rPr>
        <w:t>ge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2"/>
          <w:sz w:val="24"/>
          <w:szCs w:val="24"/>
        </w:rPr>
        <w:t>s</w:t>
      </w:r>
      <w:r w:rsidRPr="00434E69">
        <w:rPr>
          <w:rFonts w:ascii="Times New Roman" w:hAnsi="Times New Roman" w:cs="Times New Roman"/>
          <w:spacing w:val="-5"/>
          <w:sz w:val="24"/>
          <w:szCs w:val="24"/>
        </w:rPr>
        <w:t>h</w:t>
      </w:r>
      <w:r w:rsidRPr="00434E69">
        <w:rPr>
          <w:rFonts w:ascii="Times New Roman" w:hAnsi="Times New Roman" w:cs="Times New Roman"/>
          <w:spacing w:val="-1"/>
          <w:sz w:val="24"/>
          <w:szCs w:val="24"/>
        </w:rPr>
        <w:t>a</w:t>
      </w:r>
      <w:r w:rsidRPr="00434E69">
        <w:rPr>
          <w:rFonts w:ascii="Times New Roman" w:hAnsi="Times New Roman" w:cs="Times New Roman"/>
          <w:spacing w:val="-9"/>
          <w:sz w:val="24"/>
          <w:szCs w:val="24"/>
        </w:rPr>
        <w:t>l</w:t>
      </w:r>
      <w:r w:rsidRPr="00434E69">
        <w:rPr>
          <w:rFonts w:ascii="Times New Roman" w:hAnsi="Times New Roman" w:cs="Times New Roman"/>
          <w:sz w:val="24"/>
          <w:szCs w:val="24"/>
        </w:rPr>
        <w:t>l</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b</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z w:val="24"/>
          <w:szCs w:val="24"/>
        </w:rPr>
        <w:t>k</w:t>
      </w:r>
      <w:r w:rsidRPr="00434E69">
        <w:rPr>
          <w:rFonts w:ascii="Times New Roman" w:hAnsi="Times New Roman" w:cs="Times New Roman"/>
          <w:spacing w:val="-1"/>
          <w:sz w:val="24"/>
          <w:szCs w:val="24"/>
        </w:rPr>
        <w:t>e</w:t>
      </w:r>
      <w:r w:rsidRPr="00434E69">
        <w:rPr>
          <w:rFonts w:ascii="Times New Roman" w:hAnsi="Times New Roman" w:cs="Times New Roman"/>
          <w:sz w:val="24"/>
          <w:szCs w:val="24"/>
        </w:rPr>
        <w:t>pt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o</w:t>
      </w:r>
      <w:r w:rsidRPr="00434E69">
        <w:rPr>
          <w:rFonts w:ascii="Times New Roman" w:hAnsi="Times New Roman" w:cs="Times New Roman"/>
          <w:sz w:val="24"/>
          <w:szCs w:val="24"/>
        </w:rPr>
        <w:t>n</w:t>
      </w:r>
      <w:r w:rsidRPr="00434E69">
        <w:rPr>
          <w:rFonts w:ascii="Times New Roman" w:hAnsi="Times New Roman" w:cs="Times New Roman"/>
          <w:spacing w:val="-3"/>
          <w:sz w:val="24"/>
          <w:szCs w:val="24"/>
        </w:rPr>
        <w:t xml:space="preserve"> </w:t>
      </w:r>
      <w:r w:rsidRPr="00434E69">
        <w:rPr>
          <w:rFonts w:ascii="Times New Roman" w:hAnsi="Times New Roman" w:cs="Times New Roman"/>
          <w:spacing w:val="-8"/>
          <w:sz w:val="24"/>
          <w:szCs w:val="24"/>
        </w:rPr>
        <w:t>f</w:t>
      </w:r>
      <w:r w:rsidRPr="00434E69">
        <w:rPr>
          <w:rFonts w:ascii="Times New Roman" w:hAnsi="Times New Roman" w:cs="Times New Roman"/>
          <w:spacing w:val="-9"/>
          <w:sz w:val="24"/>
          <w:szCs w:val="24"/>
        </w:rPr>
        <w:t>il</w:t>
      </w:r>
      <w:r w:rsidRPr="00434E69">
        <w:rPr>
          <w:rFonts w:ascii="Times New Roman" w:hAnsi="Times New Roman" w:cs="Times New Roman"/>
          <w:sz w:val="24"/>
          <w:szCs w:val="24"/>
        </w:rPr>
        <w:t>e</w:t>
      </w:r>
      <w:r w:rsidRPr="00434E69">
        <w:rPr>
          <w:rFonts w:ascii="Times New Roman" w:hAnsi="Times New Roman" w:cs="Times New Roman"/>
          <w:spacing w:val="1"/>
          <w:sz w:val="24"/>
          <w:szCs w:val="24"/>
        </w:rPr>
        <w:t xml:space="preserve"> </w:t>
      </w:r>
      <w:r w:rsidRPr="00434E69">
        <w:rPr>
          <w:rFonts w:ascii="Times New Roman" w:hAnsi="Times New Roman" w:cs="Times New Roman"/>
          <w:spacing w:val="-1"/>
          <w:sz w:val="24"/>
          <w:szCs w:val="24"/>
        </w:rPr>
        <w:t>a</w:t>
      </w:r>
      <w:r w:rsidRPr="00434E69">
        <w:rPr>
          <w:rFonts w:ascii="Times New Roman" w:hAnsi="Times New Roman" w:cs="Times New Roman"/>
          <w:sz w:val="24"/>
          <w:szCs w:val="24"/>
        </w:rPr>
        <w:t>t</w:t>
      </w:r>
      <w:r w:rsidRPr="00434E69">
        <w:rPr>
          <w:rFonts w:ascii="Times New Roman" w:hAnsi="Times New Roman" w:cs="Times New Roman"/>
          <w:spacing w:val="7"/>
          <w:sz w:val="24"/>
          <w:szCs w:val="24"/>
        </w:rPr>
        <w:t xml:space="preserve"> </w:t>
      </w:r>
      <w:r w:rsidRPr="00434E69">
        <w:rPr>
          <w:rFonts w:ascii="Times New Roman" w:hAnsi="Times New Roman" w:cs="Times New Roman"/>
          <w:spacing w:val="5"/>
          <w:sz w:val="24"/>
          <w:szCs w:val="24"/>
        </w:rPr>
        <w:t>t</w:t>
      </w:r>
      <w:r w:rsidRPr="00434E69">
        <w:rPr>
          <w:rFonts w:ascii="Times New Roman" w:hAnsi="Times New Roman" w:cs="Times New Roman"/>
          <w:spacing w:val="-5"/>
          <w:sz w:val="24"/>
          <w:szCs w:val="24"/>
        </w:rPr>
        <w:t>h</w:t>
      </w:r>
      <w:r w:rsidRPr="00434E69">
        <w:rPr>
          <w:rFonts w:ascii="Times New Roman" w:hAnsi="Times New Roman" w:cs="Times New Roman"/>
          <w:sz w:val="24"/>
          <w:szCs w:val="24"/>
        </w:rPr>
        <w:t>e</w:t>
      </w:r>
    </w:p>
    <w:p w:rsidR="002D6115" w:rsidRPr="00434E69" w:rsidRDefault="009814BA">
      <w:pPr>
        <w:widowControl w:val="0"/>
        <w:autoSpaceDE w:val="0"/>
        <w:autoSpaceDN w:val="0"/>
        <w:adjustRightInd w:val="0"/>
        <w:spacing w:after="0" w:line="246" w:lineRule="auto"/>
        <w:ind w:left="804" w:right="230"/>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page">
                  <wp:posOffset>1870710</wp:posOffset>
                </wp:positionH>
                <wp:positionV relativeFrom="paragraph">
                  <wp:posOffset>215900</wp:posOffset>
                </wp:positionV>
                <wp:extent cx="894715" cy="138430"/>
                <wp:effectExtent l="0" t="0" r="0" b="0"/>
                <wp:wrapNone/>
                <wp:docPr id="4"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4715" cy="138430"/>
                        </a:xfrm>
                        <a:custGeom>
                          <a:avLst/>
                          <a:gdLst>
                            <a:gd name="T0" fmla="*/ 1372 w 1410"/>
                            <a:gd name="T1" fmla="*/ 0 h 219"/>
                            <a:gd name="T2" fmla="*/ 37 w 1410"/>
                            <a:gd name="T3" fmla="*/ 0 h 219"/>
                            <a:gd name="T4" fmla="*/ 26 w 1410"/>
                            <a:gd name="T5" fmla="*/ 14 h 219"/>
                            <a:gd name="T6" fmla="*/ 16 w 1410"/>
                            <a:gd name="T7" fmla="*/ 31 h 219"/>
                            <a:gd name="T8" fmla="*/ 9 w 1410"/>
                            <a:gd name="T9" fmla="*/ 49 h 219"/>
                            <a:gd name="T10" fmla="*/ 4 w 1410"/>
                            <a:gd name="T11" fmla="*/ 68 h 219"/>
                            <a:gd name="T12" fmla="*/ 0 w 1410"/>
                            <a:gd name="T13" fmla="*/ 89 h 219"/>
                            <a:gd name="T14" fmla="*/ 0 w 1410"/>
                            <a:gd name="T15" fmla="*/ 110 h 219"/>
                            <a:gd name="T16" fmla="*/ 1 w 1410"/>
                            <a:gd name="T17" fmla="*/ 131 h 219"/>
                            <a:gd name="T18" fmla="*/ 4 w 1410"/>
                            <a:gd name="T19" fmla="*/ 151 h 219"/>
                            <a:gd name="T20" fmla="*/ 9 w 1410"/>
                            <a:gd name="T21" fmla="*/ 170 h 219"/>
                            <a:gd name="T22" fmla="*/ 17 w 1410"/>
                            <a:gd name="T23" fmla="*/ 188 h 219"/>
                            <a:gd name="T24" fmla="*/ 26 w 1410"/>
                            <a:gd name="T25" fmla="*/ 205 h 219"/>
                            <a:gd name="T26" fmla="*/ 38 w 1410"/>
                            <a:gd name="T27" fmla="*/ 219 h 219"/>
                            <a:gd name="T28" fmla="*/ 1372 w 1410"/>
                            <a:gd name="T29" fmla="*/ 218 h 219"/>
                            <a:gd name="T30" fmla="*/ 1384 w 1410"/>
                            <a:gd name="T31" fmla="*/ 204 h 219"/>
                            <a:gd name="T32" fmla="*/ 1393 w 1410"/>
                            <a:gd name="T33" fmla="*/ 187 h 219"/>
                            <a:gd name="T34" fmla="*/ 1401 w 1410"/>
                            <a:gd name="T35" fmla="*/ 169 h 219"/>
                            <a:gd name="T36" fmla="*/ 1406 w 1410"/>
                            <a:gd name="T37" fmla="*/ 150 h 219"/>
                            <a:gd name="T38" fmla="*/ 1409 w 1410"/>
                            <a:gd name="T39" fmla="*/ 130 h 219"/>
                            <a:gd name="T40" fmla="*/ 1410 w 1410"/>
                            <a:gd name="T41" fmla="*/ 108 h 219"/>
                            <a:gd name="T42" fmla="*/ 1409 w 1410"/>
                            <a:gd name="T43" fmla="*/ 87 h 219"/>
                            <a:gd name="T44" fmla="*/ 1406 w 1410"/>
                            <a:gd name="T45" fmla="*/ 67 h 219"/>
                            <a:gd name="T46" fmla="*/ 1400 w 1410"/>
                            <a:gd name="T47" fmla="*/ 48 h 219"/>
                            <a:gd name="T48" fmla="*/ 1393 w 1410"/>
                            <a:gd name="T49" fmla="*/ 30 h 219"/>
                            <a:gd name="T50" fmla="*/ 1383 w 1410"/>
                            <a:gd name="T51" fmla="*/ 14 h 219"/>
                            <a:gd name="T52" fmla="*/ 1372 w 1410"/>
                            <a:gd name="T5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10" h="219">
                              <a:moveTo>
                                <a:pt x="1372" y="0"/>
                              </a:moveTo>
                              <a:lnTo>
                                <a:pt x="37" y="0"/>
                              </a:lnTo>
                              <a:lnTo>
                                <a:pt x="26" y="14"/>
                              </a:lnTo>
                              <a:lnTo>
                                <a:pt x="16" y="31"/>
                              </a:lnTo>
                              <a:lnTo>
                                <a:pt x="9" y="49"/>
                              </a:lnTo>
                              <a:lnTo>
                                <a:pt x="4" y="68"/>
                              </a:lnTo>
                              <a:lnTo>
                                <a:pt x="0" y="89"/>
                              </a:lnTo>
                              <a:lnTo>
                                <a:pt x="0" y="110"/>
                              </a:lnTo>
                              <a:lnTo>
                                <a:pt x="1" y="131"/>
                              </a:lnTo>
                              <a:lnTo>
                                <a:pt x="4" y="151"/>
                              </a:lnTo>
                              <a:lnTo>
                                <a:pt x="9" y="170"/>
                              </a:lnTo>
                              <a:lnTo>
                                <a:pt x="17" y="188"/>
                              </a:lnTo>
                              <a:lnTo>
                                <a:pt x="26" y="205"/>
                              </a:lnTo>
                              <a:lnTo>
                                <a:pt x="38" y="219"/>
                              </a:lnTo>
                              <a:lnTo>
                                <a:pt x="1372" y="218"/>
                              </a:lnTo>
                              <a:lnTo>
                                <a:pt x="1384" y="204"/>
                              </a:lnTo>
                              <a:lnTo>
                                <a:pt x="1393" y="187"/>
                              </a:lnTo>
                              <a:lnTo>
                                <a:pt x="1401" y="169"/>
                              </a:lnTo>
                              <a:lnTo>
                                <a:pt x="1406" y="150"/>
                              </a:lnTo>
                              <a:lnTo>
                                <a:pt x="1409" y="130"/>
                              </a:lnTo>
                              <a:lnTo>
                                <a:pt x="1410" y="108"/>
                              </a:lnTo>
                              <a:lnTo>
                                <a:pt x="1409" y="87"/>
                              </a:lnTo>
                              <a:lnTo>
                                <a:pt x="1406" y="67"/>
                              </a:lnTo>
                              <a:lnTo>
                                <a:pt x="1400" y="48"/>
                              </a:lnTo>
                              <a:lnTo>
                                <a:pt x="1393" y="30"/>
                              </a:lnTo>
                              <a:lnTo>
                                <a:pt x="1383" y="14"/>
                              </a:lnTo>
                              <a:lnTo>
                                <a:pt x="1372"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9" o:spid="_x0000_s1026" style="position:absolute;margin-left:147.3pt;margin-top:17pt;width:70.45pt;height:10.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0,2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" o:allowincell="f" path="m1372,0l37,,26,14,16,31,9,49,4,68,,89,,110,1,131,4,151,9,170,17,188,26,205,38,219,1372,218,1384,204,1393,187,1401,169,1406,150,1409,130,1410,108,1409,87,1406,67,1400,48,1393,30,1383,14,1372,0e" fillcolor="yellow" stroked="f">
                <v:path arrowok="t" o:connecttype="custom" o:connectlocs="870602,0;23478,0;16498,8849;10153,19595;5711,30973;2538,42983;0,56257;0,69531;635,82805;2538,95447;5711,107457;10787,118835;16498,129581;24113,138430;870602,137798;878217,128948;883928,118203;889004,106825;892177,94815;894080,82173;894715,68267;894080,54993;892177,42351;888370,30341;883928,18963;877582,8849;870602,0" o:connectangles="0,0,0,0,0,0,0,0,0,0,0,0,0,0,0,0,0,0,0,0,0,0,0,0,0,0,0"/>
                <w10:wrap anchorx="page"/>
              </v:shape>
            </w:pict>
          </mc:Fallback>
        </mc:AlternateContent>
      </w:r>
      <w:r w:rsidR="00CF6569" w:rsidRPr="00434E69">
        <w:rPr>
          <w:rFonts w:ascii="Times New Roman" w:hAnsi="Times New Roman" w:cs="Times New Roman"/>
          <w:sz w:val="24"/>
          <w:szCs w:val="24"/>
        </w:rPr>
        <w:t>O</w:t>
      </w:r>
      <w:r w:rsidR="00CF6569" w:rsidRPr="00434E69">
        <w:rPr>
          <w:rFonts w:ascii="Times New Roman" w:hAnsi="Times New Roman" w:cs="Times New Roman"/>
          <w:spacing w:val="-8"/>
          <w:sz w:val="24"/>
          <w:szCs w:val="24"/>
        </w:rPr>
        <w:t>ff</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k</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4"/>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8"/>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ins w:id="140" w:author="Bob" w:date="2015-03-02T14:31:00Z">
        <w:r w:rsidR="00854AB8" w:rsidRPr="00434E69">
          <w:rPr>
            <w:rFonts w:ascii="Times New Roman" w:hAnsi="Times New Roman" w:cs="Times New Roman"/>
            <w:spacing w:val="4"/>
            <w:sz w:val="24"/>
            <w:szCs w:val="24"/>
          </w:rPr>
          <w:t>one year</w:t>
        </w:r>
      </w:ins>
      <w:del w:id="141" w:author="Bob" w:date="2015-03-02T14:31:00Z">
        <w:r w:rsidR="00CF6569" w:rsidRPr="00434E69" w:rsidDel="00854AB8">
          <w:rPr>
            <w:rFonts w:ascii="Times New Roman" w:hAnsi="Times New Roman" w:cs="Times New Roman"/>
            <w:sz w:val="24"/>
            <w:szCs w:val="24"/>
          </w:rPr>
          <w:delText>a</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g</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p</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f</w:delText>
        </w:r>
        <w:r w:rsidR="00CF6569" w:rsidRPr="00434E69" w:rsidDel="00854AB8">
          <w:rPr>
            <w:rFonts w:ascii="Times New Roman" w:hAnsi="Times New Roman" w:cs="Times New Roman"/>
            <w:spacing w:val="-6"/>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9"/>
            <w:sz w:val="24"/>
            <w:szCs w:val="24"/>
          </w:rPr>
          <w:delText>im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z w:val="24"/>
            <w:szCs w:val="24"/>
          </w:rPr>
          <w:delText>t</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9"/>
            <w:sz w:val="24"/>
            <w:szCs w:val="24"/>
          </w:rPr>
          <w:delText>l</w:delText>
        </w:r>
        <w:r w:rsidR="00CF6569" w:rsidRPr="00434E69" w:rsidDel="00854AB8">
          <w:rPr>
            <w:rFonts w:ascii="Times New Roman" w:hAnsi="Times New Roman" w:cs="Times New Roman"/>
            <w:sz w:val="24"/>
            <w:szCs w:val="24"/>
          </w:rPr>
          <w:delText>l</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5"/>
            <w:sz w:val="24"/>
            <w:szCs w:val="24"/>
          </w:rPr>
          <w:delText>b</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 xml:space="preserve">o </w:delText>
        </w:r>
        <w:r w:rsidR="00CF6569" w:rsidRPr="00434E69" w:rsidDel="00854AB8">
          <w:rPr>
            <w:rFonts w:ascii="Times New Roman" w:hAnsi="Times New Roman" w:cs="Times New Roman"/>
            <w:spacing w:val="-9"/>
            <w:sz w:val="24"/>
            <w:szCs w:val="24"/>
            <w:shd w:val="clear" w:color="auto" w:fill="FFFFFF" w:themeFill="background1"/>
          </w:rPr>
          <w:delText>m</w:delText>
        </w:r>
        <w:r w:rsidR="00CF6569" w:rsidRPr="00434E69" w:rsidDel="00854AB8">
          <w:rPr>
            <w:rFonts w:ascii="Times New Roman" w:hAnsi="Times New Roman" w:cs="Times New Roman"/>
            <w:spacing w:val="5"/>
            <w:sz w:val="24"/>
            <w:szCs w:val="24"/>
            <w:shd w:val="clear" w:color="auto" w:fill="FFFFFF" w:themeFill="background1"/>
          </w:rPr>
          <w:delText>o</w:delText>
        </w:r>
        <w:r w:rsidR="00CF6569" w:rsidRPr="00434E69" w:rsidDel="00854AB8">
          <w:rPr>
            <w:rFonts w:ascii="Times New Roman" w:hAnsi="Times New Roman" w:cs="Times New Roman"/>
            <w:spacing w:val="1"/>
            <w:sz w:val="24"/>
            <w:szCs w:val="24"/>
            <w:shd w:val="clear" w:color="auto" w:fill="FFFFFF" w:themeFill="background1"/>
          </w:rPr>
          <w:delText>r</w:delText>
        </w:r>
        <w:r w:rsidR="00CF6569" w:rsidRPr="00434E69" w:rsidDel="00854AB8">
          <w:rPr>
            <w:rFonts w:ascii="Times New Roman" w:hAnsi="Times New Roman" w:cs="Times New Roman"/>
            <w:sz w:val="24"/>
            <w:szCs w:val="24"/>
            <w:shd w:val="clear" w:color="auto" w:fill="FFFFFF" w:themeFill="background1"/>
          </w:rPr>
          <w:delText>e</w:delText>
        </w:r>
        <w:r w:rsidR="00CF6569" w:rsidRPr="00434E69" w:rsidDel="00854AB8">
          <w:rPr>
            <w:rFonts w:ascii="Times New Roman" w:hAnsi="Times New Roman" w:cs="Times New Roman"/>
            <w:spacing w:val="1"/>
            <w:sz w:val="24"/>
            <w:szCs w:val="24"/>
            <w:shd w:val="clear" w:color="auto" w:fill="FFFFFF" w:themeFill="background1"/>
          </w:rPr>
          <w:delText xml:space="preserve"> </w:delText>
        </w:r>
        <w:r w:rsidR="00CF6569" w:rsidRPr="00434E69" w:rsidDel="00854AB8">
          <w:rPr>
            <w:rFonts w:ascii="Times New Roman" w:hAnsi="Times New Roman" w:cs="Times New Roman"/>
            <w:spacing w:val="5"/>
            <w:sz w:val="24"/>
            <w:szCs w:val="24"/>
            <w:shd w:val="clear" w:color="auto" w:fill="FFFFFF" w:themeFill="background1"/>
          </w:rPr>
          <w:delText>t</w:delText>
        </w:r>
        <w:r w:rsidR="00CF6569" w:rsidRPr="00434E69" w:rsidDel="00854AB8">
          <w:rPr>
            <w:rFonts w:ascii="Times New Roman" w:hAnsi="Times New Roman" w:cs="Times New Roman"/>
            <w:spacing w:val="-5"/>
            <w:sz w:val="24"/>
            <w:szCs w:val="24"/>
            <w:shd w:val="clear" w:color="auto" w:fill="FFFFFF" w:themeFill="background1"/>
          </w:rPr>
          <w:delText>h</w:delText>
        </w:r>
        <w:r w:rsidR="00CF6569" w:rsidRPr="00434E69" w:rsidDel="00854AB8">
          <w:rPr>
            <w:rFonts w:ascii="Times New Roman" w:hAnsi="Times New Roman" w:cs="Times New Roman"/>
            <w:spacing w:val="-1"/>
            <w:sz w:val="24"/>
            <w:szCs w:val="24"/>
            <w:shd w:val="clear" w:color="auto" w:fill="FFFFFF" w:themeFill="background1"/>
          </w:rPr>
          <w:delText>a</w:delText>
        </w:r>
        <w:r w:rsidR="00CF6569" w:rsidRPr="00434E69" w:rsidDel="00854AB8">
          <w:rPr>
            <w:rFonts w:ascii="Times New Roman" w:hAnsi="Times New Roman" w:cs="Times New Roman"/>
            <w:sz w:val="24"/>
            <w:szCs w:val="24"/>
            <w:shd w:val="clear" w:color="auto" w:fill="FFFFFF" w:themeFill="background1"/>
          </w:rPr>
          <w:delText>n</w:delText>
        </w:r>
        <w:r w:rsidR="00CF6569" w:rsidRPr="00434E69" w:rsidDel="00854AB8">
          <w:rPr>
            <w:rFonts w:ascii="Times New Roman" w:hAnsi="Times New Roman" w:cs="Times New Roman"/>
            <w:spacing w:val="-3"/>
            <w:sz w:val="24"/>
            <w:szCs w:val="24"/>
            <w:shd w:val="clear" w:color="auto" w:fill="FFFFFF" w:themeFill="background1"/>
          </w:rPr>
          <w:delText xml:space="preserve"> </w:delText>
        </w:r>
        <w:r w:rsidR="00CF6569" w:rsidRPr="00434E69" w:rsidDel="00854AB8">
          <w:rPr>
            <w:rFonts w:ascii="Times New Roman" w:hAnsi="Times New Roman" w:cs="Times New Roman"/>
            <w:spacing w:val="5"/>
            <w:sz w:val="24"/>
            <w:szCs w:val="24"/>
            <w:shd w:val="clear" w:color="auto" w:fill="FFFFFF" w:themeFill="background1"/>
          </w:rPr>
          <w:delText>t</w:delText>
        </w:r>
        <w:r w:rsidR="00CF6569" w:rsidRPr="00434E69" w:rsidDel="00854AB8">
          <w:rPr>
            <w:rFonts w:ascii="Times New Roman" w:hAnsi="Times New Roman" w:cs="Times New Roman"/>
            <w:sz w:val="24"/>
            <w:szCs w:val="24"/>
            <w:shd w:val="clear" w:color="auto" w:fill="FFFFFF" w:themeFill="background1"/>
          </w:rPr>
          <w:delText>wo</w:delText>
        </w:r>
        <w:r w:rsidR="00CF6569" w:rsidRPr="00434E69" w:rsidDel="00854AB8">
          <w:rPr>
            <w:rFonts w:ascii="Times New Roman" w:hAnsi="Times New Roman" w:cs="Times New Roman"/>
            <w:spacing w:val="6"/>
            <w:sz w:val="24"/>
            <w:szCs w:val="24"/>
            <w:shd w:val="clear" w:color="auto" w:fill="FFFFFF" w:themeFill="background1"/>
          </w:rPr>
          <w:delText xml:space="preserve"> </w:delText>
        </w:r>
        <w:r w:rsidR="00CF6569" w:rsidRPr="00434E69" w:rsidDel="00854AB8">
          <w:rPr>
            <w:rFonts w:ascii="Times New Roman" w:hAnsi="Times New Roman" w:cs="Times New Roman"/>
            <w:spacing w:val="1"/>
            <w:sz w:val="24"/>
            <w:szCs w:val="24"/>
            <w:shd w:val="clear" w:color="auto" w:fill="FFFFFF" w:themeFill="background1"/>
          </w:rPr>
          <w:delText>(</w:delText>
        </w:r>
        <w:r w:rsidR="00CF6569" w:rsidRPr="00434E69" w:rsidDel="00854AB8">
          <w:rPr>
            <w:rFonts w:ascii="Times New Roman" w:hAnsi="Times New Roman" w:cs="Times New Roman"/>
            <w:sz w:val="24"/>
            <w:szCs w:val="24"/>
            <w:shd w:val="clear" w:color="auto" w:fill="FFFFFF" w:themeFill="background1"/>
          </w:rPr>
          <w:delText>2)</w:delText>
        </w:r>
        <w:r w:rsidR="00CF6569" w:rsidRPr="00434E69" w:rsidDel="00854AB8">
          <w:rPr>
            <w:rFonts w:ascii="Times New Roman" w:hAnsi="Times New Roman" w:cs="Times New Roman"/>
            <w:spacing w:val="4"/>
            <w:sz w:val="24"/>
            <w:szCs w:val="24"/>
            <w:shd w:val="clear" w:color="auto" w:fill="FFFFFF" w:themeFill="background1"/>
          </w:rPr>
          <w:delText xml:space="preserve"> </w:delText>
        </w:r>
        <w:r w:rsidR="00CF6569" w:rsidRPr="00434E69" w:rsidDel="00854AB8">
          <w:rPr>
            <w:rFonts w:ascii="Times New Roman" w:hAnsi="Times New Roman" w:cs="Times New Roman"/>
            <w:spacing w:val="-10"/>
            <w:sz w:val="24"/>
            <w:szCs w:val="24"/>
            <w:shd w:val="clear" w:color="auto" w:fill="FFFFFF" w:themeFill="background1"/>
          </w:rPr>
          <w:delText>y</w:delText>
        </w:r>
        <w:r w:rsidR="00CF6569" w:rsidRPr="00434E69" w:rsidDel="00854AB8">
          <w:rPr>
            <w:rFonts w:ascii="Times New Roman" w:hAnsi="Times New Roman" w:cs="Times New Roman"/>
            <w:spacing w:val="-1"/>
            <w:sz w:val="24"/>
            <w:szCs w:val="24"/>
            <w:shd w:val="clear" w:color="auto" w:fill="FFFFFF" w:themeFill="background1"/>
          </w:rPr>
          <w:delText>ea</w:delText>
        </w:r>
        <w:r w:rsidR="00CF6569" w:rsidRPr="00434E69" w:rsidDel="00854AB8">
          <w:rPr>
            <w:rFonts w:ascii="Times New Roman" w:hAnsi="Times New Roman" w:cs="Times New Roman"/>
            <w:spacing w:val="1"/>
            <w:sz w:val="24"/>
            <w:szCs w:val="24"/>
            <w:shd w:val="clear" w:color="auto" w:fill="FFFFFF" w:themeFill="background1"/>
          </w:rPr>
          <w:delText>r</w:delText>
        </w:r>
        <w:r w:rsidR="00CF6569" w:rsidRPr="00434E69" w:rsidDel="00854AB8">
          <w:rPr>
            <w:rFonts w:ascii="Times New Roman" w:hAnsi="Times New Roman" w:cs="Times New Roman"/>
            <w:sz w:val="24"/>
            <w:szCs w:val="24"/>
            <w:shd w:val="clear" w:color="auto" w:fill="FFFFFF" w:themeFill="background1"/>
          </w:rPr>
          <w:delText>s</w:delText>
        </w:r>
      </w:del>
      <w:ins w:id="142" w:author="Bob" w:date="2015-03-02T14:31:00Z">
        <w:r w:rsidR="00854AB8" w:rsidRPr="00434E69">
          <w:rPr>
            <w:rFonts w:ascii="Times New Roman" w:hAnsi="Times New Roman" w:cs="Times New Roman"/>
            <w:sz w:val="24"/>
            <w:szCs w:val="24"/>
          </w:rPr>
          <w:t xml:space="preserve">, renewable </w:t>
        </w:r>
      </w:ins>
      <w:ins w:id="143" w:author="Bob Boland - Partners" w:date="2015-05-04T10:08:00Z">
        <w:r w:rsidR="002D2637" w:rsidRPr="00434E69">
          <w:rPr>
            <w:rFonts w:ascii="Times New Roman" w:hAnsi="Times New Roman" w:cs="Times New Roman"/>
            <w:sz w:val="24"/>
            <w:szCs w:val="24"/>
          </w:rPr>
          <w:t xml:space="preserve">yearly </w:t>
        </w:r>
      </w:ins>
      <w:del w:id="144" w:author="Bob" w:date="2015-03-02T14:32:00Z">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w</w:delText>
        </w:r>
        <w:r w:rsidR="00CF6569" w:rsidRPr="00434E69" w:rsidDel="00854AB8">
          <w:rPr>
            <w:rFonts w:ascii="Times New Roman" w:hAnsi="Times New Roman" w:cs="Times New Roman"/>
            <w:spacing w:val="-10"/>
            <w:sz w:val="24"/>
            <w:szCs w:val="24"/>
          </w:rPr>
          <w:delText>i</w:delText>
        </w:r>
        <w:r w:rsidR="00CF6569" w:rsidRPr="00434E69" w:rsidDel="00854AB8">
          <w:rPr>
            <w:rFonts w:ascii="Times New Roman" w:hAnsi="Times New Roman" w:cs="Times New Roman"/>
            <w:spacing w:val="-9"/>
            <w:sz w:val="24"/>
            <w:szCs w:val="24"/>
          </w:rPr>
          <w:delText>l</w:delText>
        </w:r>
        <w:r w:rsidR="00CF6569" w:rsidRPr="00434E69" w:rsidDel="00854AB8">
          <w:rPr>
            <w:rFonts w:ascii="Times New Roman" w:hAnsi="Times New Roman" w:cs="Times New Roman"/>
            <w:sz w:val="24"/>
            <w:szCs w:val="24"/>
          </w:rPr>
          <w:delText>l</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5"/>
            <w:sz w:val="24"/>
            <w:szCs w:val="24"/>
          </w:rPr>
          <w:delText>b</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5"/>
            <w:sz w:val="24"/>
            <w:szCs w:val="24"/>
          </w:rPr>
          <w:delText>b</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r</w:delText>
        </w:r>
        <w:r w:rsidR="00CF6569" w:rsidRPr="00434E69" w:rsidDel="00854AB8">
          <w:rPr>
            <w:rFonts w:ascii="Times New Roman" w:hAnsi="Times New Roman" w:cs="Times New Roman"/>
            <w:spacing w:val="4"/>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s d</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g</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p</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z w:val="24"/>
            <w:szCs w:val="24"/>
          </w:rPr>
          <w:delText>u</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9"/>
            <w:sz w:val="24"/>
            <w:szCs w:val="24"/>
          </w:rPr>
          <w:delText>l</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z w:val="24"/>
            <w:szCs w:val="24"/>
          </w:rPr>
          <w:delText xml:space="preserve">s </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w</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d</w:delText>
        </w:r>
        <w:r w:rsidR="00CF6569" w:rsidRPr="00434E69" w:rsidDel="00854AB8">
          <w:rPr>
            <w:rFonts w:ascii="Times New Roman" w:hAnsi="Times New Roman" w:cs="Times New Roman"/>
            <w:spacing w:val="2"/>
            <w:sz w:val="24"/>
            <w:szCs w:val="24"/>
          </w:rPr>
          <w:delText xml:space="preserve"> </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 xml:space="preserve">r </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pacing w:val="5"/>
            <w:sz w:val="24"/>
            <w:szCs w:val="24"/>
          </w:rPr>
          <w:delText>ot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e</w:delText>
        </w:r>
        <w:r w:rsidR="00CF6569" w:rsidRPr="00434E69" w:rsidDel="00854AB8">
          <w:rPr>
            <w:rFonts w:ascii="Times New Roman" w:hAnsi="Times New Roman" w:cs="Times New Roman"/>
            <w:sz w:val="24"/>
            <w:szCs w:val="24"/>
          </w:rPr>
          <w:delText>r</w:delText>
        </w:r>
        <w:r w:rsidR="00CF6569" w:rsidRPr="00434E69" w:rsidDel="00854AB8">
          <w:rPr>
            <w:rFonts w:ascii="Times New Roman" w:hAnsi="Times New Roman" w:cs="Times New Roman"/>
            <w:spacing w:val="4"/>
            <w:sz w:val="24"/>
            <w:szCs w:val="24"/>
          </w:rPr>
          <w:delText xml:space="preserve"> </w:delText>
        </w:r>
        <w:r w:rsidR="00CF6569" w:rsidRPr="00434E69" w:rsidDel="00854AB8">
          <w:rPr>
            <w:rFonts w:ascii="Times New Roman" w:hAnsi="Times New Roman" w:cs="Times New Roman"/>
            <w:spacing w:val="-2"/>
            <w:sz w:val="24"/>
            <w:szCs w:val="24"/>
          </w:rPr>
          <w:delText>s</w:delText>
        </w:r>
        <w:r w:rsidR="00CF6569" w:rsidRPr="00434E69" w:rsidDel="00854AB8">
          <w:rPr>
            <w:rFonts w:ascii="Times New Roman" w:hAnsi="Times New Roman" w:cs="Times New Roman"/>
            <w:sz w:val="24"/>
            <w:szCs w:val="24"/>
          </w:rPr>
          <w:delText>p</w:delText>
        </w:r>
        <w:r w:rsidR="00CF6569" w:rsidRPr="00434E69" w:rsidDel="00854AB8">
          <w:rPr>
            <w:rFonts w:ascii="Times New Roman" w:hAnsi="Times New Roman" w:cs="Times New Roman"/>
            <w:spacing w:val="-1"/>
            <w:sz w:val="24"/>
            <w:szCs w:val="24"/>
          </w:rPr>
          <w:delText>ec</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9"/>
            <w:sz w:val="24"/>
            <w:szCs w:val="24"/>
          </w:rPr>
          <w:delText>i</w:delText>
        </w:r>
        <w:r w:rsidR="00CF6569" w:rsidRPr="00434E69" w:rsidDel="00854AB8">
          <w:rPr>
            <w:rFonts w:ascii="Times New Roman" w:hAnsi="Times New Roman" w:cs="Times New Roman"/>
            <w:sz w:val="24"/>
            <w:szCs w:val="24"/>
          </w:rPr>
          <w:delText>c</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9"/>
            <w:sz w:val="24"/>
            <w:szCs w:val="24"/>
          </w:rPr>
          <w:delText>im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3"/>
            <w:sz w:val="24"/>
            <w:szCs w:val="24"/>
          </w:rPr>
          <w:delText xml:space="preserve"> </w:delText>
        </w:r>
        <w:r w:rsidR="00CF6569" w:rsidRPr="00434E69" w:rsidDel="00854AB8">
          <w:rPr>
            <w:rFonts w:ascii="Times New Roman" w:hAnsi="Times New Roman" w:cs="Times New Roman"/>
            <w:spacing w:val="-8"/>
            <w:sz w:val="24"/>
            <w:szCs w:val="24"/>
          </w:rPr>
          <w:delText>f</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pacing w:val="-9"/>
            <w:sz w:val="24"/>
            <w:szCs w:val="24"/>
          </w:rPr>
          <w:delText>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z w:val="24"/>
            <w:szCs w:val="24"/>
          </w:rPr>
          <w:delText>f</w:delText>
        </w:r>
        <w:r w:rsidR="00CF6569" w:rsidRPr="00434E69" w:rsidDel="00854AB8">
          <w:rPr>
            <w:rFonts w:ascii="Times New Roman" w:hAnsi="Times New Roman" w:cs="Times New Roman"/>
            <w:spacing w:val="-6"/>
            <w:sz w:val="24"/>
            <w:szCs w:val="24"/>
          </w:rPr>
          <w:delText xml:space="preserve"> </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o</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pacing w:val="-9"/>
            <w:sz w:val="24"/>
            <w:szCs w:val="24"/>
          </w:rPr>
          <w:delText>m</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pacing w:val="1"/>
            <w:sz w:val="24"/>
            <w:szCs w:val="24"/>
          </w:rPr>
          <w:delText>r</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5"/>
            <w:sz w:val="24"/>
            <w:szCs w:val="24"/>
          </w:rPr>
          <w:delText>h</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z w:val="24"/>
            <w:szCs w:val="24"/>
          </w:rPr>
          <w:delText>n</w:delText>
        </w:r>
        <w:r w:rsidR="00CF6569" w:rsidRPr="00434E69" w:rsidDel="00854AB8">
          <w:rPr>
            <w:rFonts w:ascii="Times New Roman" w:hAnsi="Times New Roman" w:cs="Times New Roman"/>
            <w:spacing w:val="-3"/>
            <w:sz w:val="24"/>
            <w:szCs w:val="24"/>
          </w:rPr>
          <w:delText xml:space="preserve"> </w:delText>
        </w:r>
        <w:r w:rsidR="00CF6569" w:rsidRPr="00434E69" w:rsidDel="00854AB8">
          <w:rPr>
            <w:rFonts w:ascii="Times New Roman" w:hAnsi="Times New Roman" w:cs="Times New Roman"/>
            <w:spacing w:val="5"/>
            <w:sz w:val="24"/>
            <w:szCs w:val="24"/>
          </w:rPr>
          <w:delText>o</w:delText>
        </w:r>
        <w:r w:rsidR="00CF6569" w:rsidRPr="00434E69" w:rsidDel="00854AB8">
          <w:rPr>
            <w:rFonts w:ascii="Times New Roman" w:hAnsi="Times New Roman" w:cs="Times New Roman"/>
            <w:spacing w:val="-5"/>
            <w:sz w:val="24"/>
            <w:szCs w:val="24"/>
          </w:rPr>
          <w:delText>n</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10"/>
            <w:sz w:val="24"/>
            <w:szCs w:val="24"/>
          </w:rPr>
          <w:delText>y</w:delText>
        </w:r>
        <w:r w:rsidR="00CF6569" w:rsidRPr="00434E69" w:rsidDel="00854AB8">
          <w:rPr>
            <w:rFonts w:ascii="Times New Roman" w:hAnsi="Times New Roman" w:cs="Times New Roman"/>
            <w:spacing w:val="-1"/>
            <w:sz w:val="24"/>
            <w:szCs w:val="24"/>
          </w:rPr>
          <w:delText>ea</w:delText>
        </w:r>
        <w:r w:rsidR="00CF6569" w:rsidRPr="00434E69" w:rsidDel="00854AB8">
          <w:rPr>
            <w:rFonts w:ascii="Times New Roman" w:hAnsi="Times New Roman" w:cs="Times New Roman"/>
            <w:sz w:val="24"/>
            <w:szCs w:val="24"/>
          </w:rPr>
          <w:delText>r</w:delText>
        </w:r>
        <w:r w:rsidR="00CF6569" w:rsidRPr="00434E69" w:rsidDel="00854AB8">
          <w:rPr>
            <w:rFonts w:ascii="Times New Roman" w:hAnsi="Times New Roman" w:cs="Times New Roman"/>
            <w:spacing w:val="4"/>
            <w:sz w:val="24"/>
            <w:szCs w:val="24"/>
          </w:rPr>
          <w:delText xml:space="preserve"> </w:delText>
        </w:r>
        <w:r w:rsidR="00CF6569" w:rsidRPr="00434E69" w:rsidDel="00854AB8">
          <w:rPr>
            <w:rFonts w:ascii="Times New Roman" w:hAnsi="Times New Roman" w:cs="Times New Roman"/>
            <w:spacing w:val="-1"/>
            <w:sz w:val="24"/>
            <w:szCs w:val="24"/>
          </w:rPr>
          <w:delText>a</w:delText>
        </w:r>
        <w:r w:rsidR="00CF6569" w:rsidRPr="00434E69" w:rsidDel="00854AB8">
          <w:rPr>
            <w:rFonts w:ascii="Times New Roman" w:hAnsi="Times New Roman" w:cs="Times New Roman"/>
            <w:sz w:val="24"/>
            <w:szCs w:val="24"/>
          </w:rPr>
          <w:delText>t</w:delText>
        </w:r>
        <w:r w:rsidR="00CF6569" w:rsidRPr="00434E69" w:rsidDel="00854AB8">
          <w:rPr>
            <w:rFonts w:ascii="Times New Roman" w:hAnsi="Times New Roman" w:cs="Times New Roman"/>
            <w:spacing w:val="7"/>
            <w:sz w:val="24"/>
            <w:szCs w:val="24"/>
          </w:rPr>
          <w:delText xml:space="preserve"> </w:delText>
        </w:r>
        <w:r w:rsidR="00CF6569" w:rsidRPr="00434E69" w:rsidDel="00854AB8">
          <w:rPr>
            <w:rFonts w:ascii="Times New Roman" w:hAnsi="Times New Roman" w:cs="Times New Roman"/>
            <w:sz w:val="24"/>
            <w:szCs w:val="24"/>
          </w:rPr>
          <w:delText>a</w:delText>
        </w:r>
        <w:r w:rsidR="00CF6569" w:rsidRPr="00434E69" w:rsidDel="00854AB8">
          <w:rPr>
            <w:rFonts w:ascii="Times New Roman" w:hAnsi="Times New Roman" w:cs="Times New Roman"/>
            <w:spacing w:val="1"/>
            <w:sz w:val="24"/>
            <w:szCs w:val="24"/>
          </w:rPr>
          <w:delText xml:space="preserve"> </w:delText>
        </w:r>
        <w:r w:rsidR="00CF6569" w:rsidRPr="00434E69" w:rsidDel="00854AB8">
          <w:rPr>
            <w:rFonts w:ascii="Times New Roman" w:hAnsi="Times New Roman" w:cs="Times New Roman"/>
            <w:spacing w:val="5"/>
            <w:sz w:val="24"/>
            <w:szCs w:val="24"/>
          </w:rPr>
          <w:delText>t</w:delText>
        </w:r>
        <w:r w:rsidR="00CF6569" w:rsidRPr="00434E69" w:rsidDel="00854AB8">
          <w:rPr>
            <w:rFonts w:ascii="Times New Roman" w:hAnsi="Times New Roman" w:cs="Times New Roman"/>
            <w:spacing w:val="-9"/>
            <w:sz w:val="24"/>
            <w:szCs w:val="24"/>
          </w:rPr>
          <w:delText>im</w:delText>
        </w:r>
        <w:r w:rsidR="00CF6569" w:rsidRPr="00434E69" w:rsidDel="00854AB8">
          <w:rPr>
            <w:rFonts w:ascii="Times New Roman" w:hAnsi="Times New Roman" w:cs="Times New Roman"/>
            <w:sz w:val="24"/>
            <w:szCs w:val="24"/>
          </w:rPr>
          <w:delText>e</w:delText>
        </w:r>
        <w:r w:rsidR="00CF6569" w:rsidRPr="00434E69" w:rsidDel="00854AB8">
          <w:rPr>
            <w:rFonts w:ascii="Times New Roman" w:hAnsi="Times New Roman" w:cs="Times New Roman"/>
            <w:spacing w:val="1"/>
            <w:sz w:val="24"/>
            <w:szCs w:val="24"/>
          </w:rPr>
          <w:delText xml:space="preserve"> </w:delText>
        </w:r>
      </w:del>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 xml:space="preserve">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 xml:space="preserve">. </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z w:val="24"/>
          <w:szCs w:val="24"/>
        </w:rPr>
        <w:t>h</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k</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4"/>
          <w:sz w:val="24"/>
          <w:szCs w:val="24"/>
        </w:rPr>
        <w:t>F</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1"/>
          <w:sz w:val="24"/>
          <w:szCs w:val="24"/>
        </w:rPr>
        <w:t>ce</w:t>
      </w:r>
      <w:r w:rsidR="00CF6569" w:rsidRPr="00434E69">
        <w:rPr>
          <w:rFonts w:ascii="Times New Roman" w:hAnsi="Times New Roman" w:cs="Times New Roman"/>
          <w:sz w:val="24"/>
          <w:szCs w:val="24"/>
        </w:rPr>
        <w:t>s w</w:t>
      </w:r>
      <w:r w:rsidR="00CF6569" w:rsidRPr="00434E69">
        <w:rPr>
          <w:rFonts w:ascii="Times New Roman" w:hAnsi="Times New Roman" w:cs="Times New Roman"/>
          <w:spacing w:val="-10"/>
          <w:sz w:val="24"/>
          <w:szCs w:val="24"/>
        </w:rPr>
        <w:t>i</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Pr</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ins w:id="145" w:author="Bob Boland - Partners" w:date="2015-05-01T15:30:00Z">
        <w:r w:rsidR="00B014CF" w:rsidRPr="00434E69">
          <w:rPr>
            <w:rFonts w:ascii="Times New Roman" w:hAnsi="Times New Roman" w:cs="Times New Roman"/>
            <w:spacing w:val="7"/>
            <w:sz w:val="24"/>
            <w:szCs w:val="24"/>
          </w:rPr>
          <w:t>but</w:t>
        </w:r>
      </w:ins>
      <w:del w:id="146" w:author="Bob Boland - Partners" w:date="2015-05-01T15:30:00Z">
        <w:r w:rsidR="00CF6569" w:rsidRPr="00434E69" w:rsidDel="00B014CF">
          <w:rPr>
            <w:rFonts w:ascii="Times New Roman" w:hAnsi="Times New Roman" w:cs="Times New Roman"/>
            <w:spacing w:val="-1"/>
            <w:sz w:val="24"/>
            <w:szCs w:val="24"/>
          </w:rPr>
          <w:delText>a</w:delText>
        </w:r>
        <w:r w:rsidR="00CF6569" w:rsidRPr="00434E69" w:rsidDel="00B014CF">
          <w:rPr>
            <w:rFonts w:ascii="Times New Roman" w:hAnsi="Times New Roman" w:cs="Times New Roman"/>
            <w:spacing w:val="-5"/>
            <w:sz w:val="24"/>
            <w:szCs w:val="24"/>
          </w:rPr>
          <w:delText>n</w:delText>
        </w:r>
        <w:r w:rsidR="00CF6569" w:rsidRPr="00434E69" w:rsidDel="00B014CF">
          <w:rPr>
            <w:rFonts w:ascii="Times New Roman" w:hAnsi="Times New Roman" w:cs="Times New Roman"/>
            <w:sz w:val="24"/>
            <w:szCs w:val="24"/>
          </w:rPr>
          <w:delText>d</w:delText>
        </w:r>
      </w:del>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 xml:space="preserve">ue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u</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w:t>
      </w:r>
    </w:p>
    <w:p w:rsidR="002D6115" w:rsidRPr="00434E69" w:rsidRDefault="002D6115">
      <w:pPr>
        <w:widowControl w:val="0"/>
        <w:autoSpaceDE w:val="0"/>
        <w:autoSpaceDN w:val="0"/>
        <w:adjustRightInd w:val="0"/>
        <w:spacing w:before="6" w:after="0" w:line="140" w:lineRule="exact"/>
        <w:rPr>
          <w:rFonts w:ascii="Times New Roman" w:hAnsi="Times New Roman" w:cs="Times New Roman"/>
          <w:sz w:val="14"/>
          <w:szCs w:val="14"/>
        </w:rPr>
      </w:pPr>
    </w:p>
    <w:p w:rsidR="00254A1F" w:rsidRPr="00434E69" w:rsidRDefault="00254A1F" w:rsidP="00323039">
      <w:pPr>
        <w:widowControl w:val="0"/>
        <w:autoSpaceDE w:val="0"/>
        <w:autoSpaceDN w:val="0"/>
        <w:adjustRightInd w:val="0"/>
        <w:spacing w:after="0" w:line="271" w:lineRule="exact"/>
        <w:ind w:left="2880" w:right="2880"/>
        <w:jc w:val="center"/>
        <w:outlineLvl w:val="0"/>
        <w:rPr>
          <w:ins w:id="147" w:author="Bob" w:date="2015-03-02T14:48:00Z"/>
          <w:rFonts w:ascii="Times New Roman" w:hAnsi="Times New Roman" w:cs="Times New Roman"/>
          <w:sz w:val="24"/>
          <w:szCs w:val="24"/>
        </w:rPr>
      </w:pPr>
      <w:ins w:id="148" w:author="Bob" w:date="2015-03-02T14:48:00Z">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V</w:t>
        </w:r>
        <w:r w:rsidRPr="00434E69">
          <w:rPr>
            <w:rFonts w:ascii="Times New Roman" w:hAnsi="Times New Roman" w:cs="Times New Roman"/>
            <w:b/>
            <w:bCs/>
            <w:spacing w:val="-3"/>
            <w:position w:val="-1"/>
            <w:sz w:val="24"/>
            <w:szCs w:val="24"/>
            <w:u w:val="thick"/>
          </w:rPr>
          <w:t>I</w:t>
        </w:r>
        <w:r w:rsidRPr="00434E69">
          <w:rPr>
            <w:rFonts w:ascii="Times New Roman" w:hAnsi="Times New Roman" w:cs="Times New Roman"/>
            <w:b/>
            <w:bCs/>
            <w:position w:val="-1"/>
            <w:sz w:val="24"/>
            <w:szCs w:val="24"/>
            <w:u w:val="thick"/>
          </w:rPr>
          <w:t>II</w:t>
        </w:r>
        <w:r w:rsidRPr="00434E69">
          <w:rPr>
            <w:rFonts w:ascii="Times New Roman" w:hAnsi="Times New Roman" w:cs="Times New Roman"/>
            <w:b/>
            <w:bCs/>
            <w:spacing w:val="1"/>
            <w:position w:val="-1"/>
            <w:sz w:val="24"/>
            <w:szCs w:val="24"/>
            <w:u w:val="thick"/>
          </w:rPr>
          <w:t xml:space="preserve"> </w:t>
        </w:r>
      </w:ins>
      <w:ins w:id="149" w:author="Bob" w:date="2015-03-02T14:51:00Z">
        <w:r w:rsidR="00B631D6" w:rsidRPr="00434E69">
          <w:rPr>
            <w:rFonts w:ascii="Times New Roman" w:hAnsi="Times New Roman" w:cs="Times New Roman"/>
            <w:b/>
            <w:bCs/>
            <w:position w:val="-1"/>
            <w:sz w:val="24"/>
            <w:szCs w:val="24"/>
            <w:u w:val="thick"/>
          </w:rPr>
          <w:t>–</w:t>
        </w:r>
      </w:ins>
      <w:ins w:id="150" w:author="Bob" w:date="2015-03-02T14:48:00Z">
        <w:r w:rsidRPr="00434E69">
          <w:rPr>
            <w:rFonts w:ascii="Times New Roman" w:hAnsi="Times New Roman" w:cs="Times New Roman"/>
            <w:b/>
            <w:bCs/>
            <w:spacing w:val="4"/>
            <w:position w:val="-1"/>
            <w:sz w:val="24"/>
            <w:szCs w:val="24"/>
            <w:u w:val="thick"/>
          </w:rPr>
          <w:t xml:space="preserve"> </w:t>
        </w:r>
      </w:ins>
      <w:ins w:id="151" w:author="Bob" w:date="2015-03-02T14:51:00Z">
        <w:r w:rsidR="00B631D6" w:rsidRPr="00434E69">
          <w:rPr>
            <w:rFonts w:ascii="Times New Roman" w:hAnsi="Times New Roman" w:cs="Times New Roman"/>
            <w:b/>
            <w:bCs/>
            <w:spacing w:val="4"/>
            <w:position w:val="-1"/>
            <w:sz w:val="24"/>
            <w:szCs w:val="24"/>
            <w:u w:val="thick"/>
          </w:rPr>
          <w:t>Administrative Director</w:t>
        </w:r>
      </w:ins>
    </w:p>
    <w:p w:rsidR="00254A1F" w:rsidRPr="00434E69" w:rsidRDefault="00254A1F" w:rsidP="00254A1F">
      <w:pPr>
        <w:widowControl w:val="0"/>
        <w:autoSpaceDE w:val="0"/>
        <w:autoSpaceDN w:val="0"/>
        <w:adjustRightInd w:val="0"/>
        <w:spacing w:before="9" w:after="0" w:line="110" w:lineRule="exact"/>
        <w:rPr>
          <w:ins w:id="152" w:author="Bob" w:date="2015-03-02T14:48:00Z"/>
          <w:rFonts w:ascii="Times New Roman" w:hAnsi="Times New Roman" w:cs="Times New Roman"/>
          <w:sz w:val="11"/>
          <w:szCs w:val="11"/>
        </w:rPr>
      </w:pPr>
    </w:p>
    <w:p w:rsidR="00254A1F" w:rsidRPr="00434E69" w:rsidRDefault="00254A1F" w:rsidP="00254A1F">
      <w:pPr>
        <w:widowControl w:val="0"/>
        <w:autoSpaceDE w:val="0"/>
        <w:autoSpaceDN w:val="0"/>
        <w:adjustRightInd w:val="0"/>
        <w:spacing w:after="0" w:line="200" w:lineRule="exact"/>
        <w:rPr>
          <w:ins w:id="153" w:author="Bob" w:date="2015-03-02T14:48:00Z"/>
          <w:rFonts w:ascii="Times New Roman" w:hAnsi="Times New Roman" w:cs="Times New Roman"/>
          <w:sz w:val="20"/>
          <w:szCs w:val="20"/>
        </w:rPr>
      </w:pPr>
    </w:p>
    <w:p w:rsidR="00254A1F" w:rsidRPr="00434E69" w:rsidRDefault="00C83EB0" w:rsidP="00C83EB0">
      <w:pPr>
        <w:widowControl w:val="0"/>
        <w:tabs>
          <w:tab w:val="left" w:pos="840"/>
        </w:tabs>
        <w:autoSpaceDE w:val="0"/>
        <w:autoSpaceDN w:val="0"/>
        <w:adjustRightInd w:val="0"/>
        <w:spacing w:before="29" w:after="0" w:line="246" w:lineRule="auto"/>
        <w:ind w:left="804" w:right="52" w:hanging="692"/>
        <w:rPr>
          <w:ins w:id="154" w:author="Bob" w:date="2015-03-02T14:48:00Z"/>
          <w:rFonts w:ascii="Times New Roman" w:hAnsi="Times New Roman" w:cs="Times New Roman"/>
          <w:sz w:val="24"/>
          <w:szCs w:val="24"/>
        </w:rPr>
      </w:pPr>
      <w:ins w:id="155" w:author="Bob" w:date="2015-03-02T14:52:00Z">
        <w:r w:rsidRPr="00434E69">
          <w:rPr>
            <w:rFonts w:ascii="Times New Roman" w:hAnsi="Times New Roman" w:cs="Times New Roman"/>
            <w:spacing w:val="2"/>
            <w:sz w:val="24"/>
            <w:szCs w:val="24"/>
          </w:rPr>
          <w:t>8</w:t>
        </w:r>
      </w:ins>
      <w:ins w:id="156" w:author="Bob" w:date="2015-03-02T14:48:00Z">
        <w:r w:rsidR="00254A1F" w:rsidRPr="00434E69">
          <w:rPr>
            <w:rFonts w:ascii="Times New Roman" w:hAnsi="Times New Roman" w:cs="Times New Roman"/>
            <w:spacing w:val="2"/>
            <w:sz w:val="24"/>
            <w:szCs w:val="24"/>
          </w:rPr>
          <w:t>.</w:t>
        </w:r>
        <w:r w:rsidR="00254A1F" w:rsidRPr="00434E69">
          <w:rPr>
            <w:rFonts w:ascii="Times New Roman" w:hAnsi="Times New Roman" w:cs="Times New Roman"/>
            <w:sz w:val="24"/>
            <w:szCs w:val="24"/>
          </w:rPr>
          <w:t>1.</w:t>
        </w:r>
        <w:r w:rsidR="00254A1F" w:rsidRPr="00434E69">
          <w:rPr>
            <w:rFonts w:ascii="Times New Roman" w:hAnsi="Times New Roman" w:cs="Times New Roman"/>
            <w:sz w:val="24"/>
            <w:szCs w:val="24"/>
          </w:rPr>
          <w:tab/>
        </w:r>
        <w:r w:rsidR="00254A1F" w:rsidRPr="00434E69">
          <w:rPr>
            <w:rFonts w:ascii="Times New Roman" w:hAnsi="Times New Roman" w:cs="Times New Roman"/>
            <w:sz w:val="24"/>
            <w:szCs w:val="24"/>
          </w:rPr>
          <w:tab/>
        </w:r>
        <w:r w:rsidR="00254A1F" w:rsidRPr="00434E69">
          <w:rPr>
            <w:rFonts w:ascii="Times New Roman" w:hAnsi="Times New Roman" w:cs="Times New Roman"/>
            <w:spacing w:val="-5"/>
            <w:sz w:val="24"/>
            <w:szCs w:val="24"/>
            <w:u w:val="single"/>
          </w:rPr>
          <w:t>A</w:t>
        </w:r>
        <w:r w:rsidR="00254A1F" w:rsidRPr="00434E69">
          <w:rPr>
            <w:rFonts w:ascii="Times New Roman" w:hAnsi="Times New Roman" w:cs="Times New Roman"/>
            <w:sz w:val="24"/>
            <w:szCs w:val="24"/>
            <w:u w:val="single"/>
          </w:rPr>
          <w:t>pp</w:t>
        </w:r>
        <w:r w:rsidR="00254A1F" w:rsidRPr="00434E69">
          <w:rPr>
            <w:rFonts w:ascii="Times New Roman" w:hAnsi="Times New Roman" w:cs="Times New Roman"/>
            <w:spacing w:val="5"/>
            <w:sz w:val="24"/>
            <w:szCs w:val="24"/>
            <w:u w:val="single"/>
          </w:rPr>
          <w:t>o</w:t>
        </w:r>
        <w:r w:rsidR="00254A1F" w:rsidRPr="00434E69">
          <w:rPr>
            <w:rFonts w:ascii="Times New Roman" w:hAnsi="Times New Roman" w:cs="Times New Roman"/>
            <w:spacing w:val="-9"/>
            <w:sz w:val="24"/>
            <w:szCs w:val="24"/>
            <w:u w:val="single"/>
          </w:rPr>
          <w:t>i</w:t>
        </w:r>
        <w:r w:rsidR="00254A1F" w:rsidRPr="00434E69">
          <w:rPr>
            <w:rFonts w:ascii="Times New Roman" w:hAnsi="Times New Roman" w:cs="Times New Roman"/>
            <w:spacing w:val="-5"/>
            <w:sz w:val="24"/>
            <w:szCs w:val="24"/>
            <w:u w:val="single"/>
          </w:rPr>
          <w:t>n</w:t>
        </w:r>
        <w:r w:rsidR="00254A1F" w:rsidRPr="00434E69">
          <w:rPr>
            <w:rFonts w:ascii="Times New Roman" w:hAnsi="Times New Roman" w:cs="Times New Roman"/>
            <w:spacing w:val="5"/>
            <w:sz w:val="24"/>
            <w:szCs w:val="24"/>
            <w:u w:val="single"/>
          </w:rPr>
          <w:t>t</w:t>
        </w:r>
        <w:r w:rsidR="00254A1F" w:rsidRPr="00434E69">
          <w:rPr>
            <w:rFonts w:ascii="Times New Roman" w:hAnsi="Times New Roman" w:cs="Times New Roman"/>
            <w:spacing w:val="-9"/>
            <w:sz w:val="24"/>
            <w:szCs w:val="24"/>
            <w:u w:val="single"/>
          </w:rPr>
          <w:t>m</w:t>
        </w:r>
        <w:r w:rsidR="00254A1F" w:rsidRPr="00434E69">
          <w:rPr>
            <w:rFonts w:ascii="Times New Roman" w:hAnsi="Times New Roman" w:cs="Times New Roman"/>
            <w:spacing w:val="-1"/>
            <w:sz w:val="24"/>
            <w:szCs w:val="24"/>
            <w:u w:val="single"/>
          </w:rPr>
          <w:t>e</w:t>
        </w:r>
        <w:r w:rsidR="00254A1F" w:rsidRPr="00434E69">
          <w:rPr>
            <w:rFonts w:ascii="Times New Roman" w:hAnsi="Times New Roman" w:cs="Times New Roman"/>
            <w:spacing w:val="-5"/>
            <w:sz w:val="24"/>
            <w:szCs w:val="24"/>
            <w:u w:val="single"/>
          </w:rPr>
          <w:t>n</w:t>
        </w:r>
        <w:r w:rsidR="00254A1F" w:rsidRPr="00434E69">
          <w:rPr>
            <w:rFonts w:ascii="Times New Roman" w:hAnsi="Times New Roman" w:cs="Times New Roman"/>
            <w:sz w:val="24"/>
            <w:szCs w:val="24"/>
            <w:u w:val="single"/>
          </w:rPr>
          <w:t>t</w:t>
        </w:r>
        <w:r w:rsidR="00254A1F" w:rsidRPr="00434E69">
          <w:rPr>
            <w:rFonts w:ascii="Times New Roman" w:hAnsi="Times New Roman" w:cs="Times New Roman"/>
            <w:spacing w:val="7"/>
            <w:sz w:val="24"/>
            <w:szCs w:val="24"/>
            <w:u w:val="single"/>
          </w:rPr>
          <w:t xml:space="preserve"> </w:t>
        </w:r>
        <w:r w:rsidR="00254A1F" w:rsidRPr="00434E69">
          <w:rPr>
            <w:rFonts w:ascii="Times New Roman" w:hAnsi="Times New Roman" w:cs="Times New Roman"/>
            <w:spacing w:val="-1"/>
            <w:sz w:val="24"/>
            <w:szCs w:val="24"/>
            <w:u w:val="single"/>
          </w:rPr>
          <w:t>a</w:t>
        </w:r>
        <w:r w:rsidR="00254A1F" w:rsidRPr="00434E69">
          <w:rPr>
            <w:rFonts w:ascii="Times New Roman" w:hAnsi="Times New Roman" w:cs="Times New Roman"/>
            <w:spacing w:val="-5"/>
            <w:sz w:val="24"/>
            <w:szCs w:val="24"/>
            <w:u w:val="single"/>
          </w:rPr>
          <w:t>n</w:t>
        </w:r>
        <w:r w:rsidR="00254A1F" w:rsidRPr="00434E69">
          <w:rPr>
            <w:rFonts w:ascii="Times New Roman" w:hAnsi="Times New Roman" w:cs="Times New Roman"/>
            <w:sz w:val="24"/>
            <w:szCs w:val="24"/>
            <w:u w:val="single"/>
          </w:rPr>
          <w:t>d</w:t>
        </w:r>
        <w:r w:rsidR="00254A1F" w:rsidRPr="00434E69">
          <w:rPr>
            <w:rFonts w:ascii="Times New Roman" w:hAnsi="Times New Roman" w:cs="Times New Roman"/>
            <w:spacing w:val="2"/>
            <w:sz w:val="24"/>
            <w:szCs w:val="24"/>
            <w:u w:val="single"/>
          </w:rPr>
          <w:t xml:space="preserve"> </w:t>
        </w:r>
        <w:r w:rsidR="00254A1F" w:rsidRPr="00434E69">
          <w:rPr>
            <w:rFonts w:ascii="Times New Roman" w:hAnsi="Times New Roman" w:cs="Times New Roman"/>
            <w:spacing w:val="-5"/>
            <w:sz w:val="24"/>
            <w:szCs w:val="24"/>
            <w:u w:val="single"/>
          </w:rPr>
          <w:t>A</w:t>
        </w:r>
        <w:r w:rsidR="00254A1F" w:rsidRPr="00434E69">
          <w:rPr>
            <w:rFonts w:ascii="Times New Roman" w:hAnsi="Times New Roman" w:cs="Times New Roman"/>
            <w:sz w:val="24"/>
            <w:szCs w:val="24"/>
            <w:u w:val="single"/>
          </w:rPr>
          <w:t>u</w:t>
        </w:r>
        <w:r w:rsidR="00254A1F" w:rsidRPr="00434E69">
          <w:rPr>
            <w:rFonts w:ascii="Times New Roman" w:hAnsi="Times New Roman" w:cs="Times New Roman"/>
            <w:spacing w:val="5"/>
            <w:sz w:val="24"/>
            <w:szCs w:val="24"/>
            <w:u w:val="single"/>
          </w:rPr>
          <w:t>t</w:t>
        </w:r>
        <w:r w:rsidR="00254A1F" w:rsidRPr="00434E69">
          <w:rPr>
            <w:rFonts w:ascii="Times New Roman" w:hAnsi="Times New Roman" w:cs="Times New Roman"/>
            <w:spacing w:val="-5"/>
            <w:sz w:val="24"/>
            <w:szCs w:val="24"/>
            <w:u w:val="single"/>
          </w:rPr>
          <w:t>h</w:t>
        </w:r>
        <w:r w:rsidR="00254A1F" w:rsidRPr="00434E69">
          <w:rPr>
            <w:rFonts w:ascii="Times New Roman" w:hAnsi="Times New Roman" w:cs="Times New Roman"/>
            <w:spacing w:val="5"/>
            <w:sz w:val="24"/>
            <w:szCs w:val="24"/>
            <w:u w:val="single"/>
          </w:rPr>
          <w:t>o</w:t>
        </w:r>
        <w:r w:rsidR="00254A1F" w:rsidRPr="00434E69">
          <w:rPr>
            <w:rFonts w:ascii="Times New Roman" w:hAnsi="Times New Roman" w:cs="Times New Roman"/>
            <w:spacing w:val="1"/>
            <w:sz w:val="24"/>
            <w:szCs w:val="24"/>
            <w:u w:val="single"/>
          </w:rPr>
          <w:t>r</w:t>
        </w:r>
        <w:r w:rsidR="00254A1F" w:rsidRPr="00434E69">
          <w:rPr>
            <w:rFonts w:ascii="Times New Roman" w:hAnsi="Times New Roman" w:cs="Times New Roman"/>
            <w:spacing w:val="-9"/>
            <w:sz w:val="24"/>
            <w:szCs w:val="24"/>
            <w:u w:val="single"/>
          </w:rPr>
          <w:t>i</w:t>
        </w:r>
        <w:r w:rsidR="00254A1F" w:rsidRPr="00434E69">
          <w:rPr>
            <w:rFonts w:ascii="Times New Roman" w:hAnsi="Times New Roman" w:cs="Times New Roman"/>
            <w:spacing w:val="5"/>
            <w:sz w:val="24"/>
            <w:szCs w:val="24"/>
            <w:u w:val="single"/>
          </w:rPr>
          <w:t>t</w:t>
        </w:r>
        <w:r w:rsidR="00254A1F" w:rsidRPr="00434E69">
          <w:rPr>
            <w:rFonts w:ascii="Times New Roman" w:hAnsi="Times New Roman" w:cs="Times New Roman"/>
            <w:sz w:val="24"/>
            <w:szCs w:val="24"/>
            <w:u w:val="single"/>
          </w:rPr>
          <w:t>y</w:t>
        </w:r>
        <w:r w:rsidR="00254A1F" w:rsidRPr="00434E69">
          <w:rPr>
            <w:rFonts w:ascii="Times New Roman" w:hAnsi="Times New Roman" w:cs="Times New Roman"/>
            <w:spacing w:val="-4"/>
            <w:sz w:val="24"/>
            <w:szCs w:val="24"/>
          </w:rPr>
          <w:t xml:space="preserve"> </w:t>
        </w:r>
        <w:r w:rsidR="00254A1F" w:rsidRPr="00434E69">
          <w:rPr>
            <w:rFonts w:ascii="Times New Roman" w:hAnsi="Times New Roman" w:cs="Times New Roman"/>
            <w:sz w:val="24"/>
            <w:szCs w:val="24"/>
          </w:rPr>
          <w:t>-</w:t>
        </w:r>
        <w:r w:rsidR="00254A1F" w:rsidRPr="00434E69">
          <w:rPr>
            <w:rFonts w:ascii="Times New Roman" w:hAnsi="Times New Roman" w:cs="Times New Roman"/>
            <w:spacing w:val="4"/>
            <w:sz w:val="24"/>
            <w:szCs w:val="24"/>
          </w:rPr>
          <w:t xml:space="preserve"> </w:t>
        </w:r>
      </w:ins>
      <w:ins w:id="157" w:author="Bob" w:date="2015-03-02T14:52:00Z">
        <w:r w:rsidRPr="00434E69">
          <w:rPr>
            <w:rFonts w:ascii="Times New Roman" w:hAnsi="Times New Roman" w:cs="Times New Roman"/>
            <w:spacing w:val="4"/>
            <w:sz w:val="24"/>
            <w:szCs w:val="24"/>
          </w:rPr>
          <w:t xml:space="preserve">The Executive Council may secure the services of an </w:t>
        </w:r>
      </w:ins>
      <w:ins w:id="158" w:author="Bob Boland - Partners" w:date="2015-05-01T15:42:00Z">
        <w:r w:rsidR="00F32827" w:rsidRPr="00434E69">
          <w:rPr>
            <w:rFonts w:ascii="Times New Roman" w:hAnsi="Times New Roman" w:cs="Times New Roman"/>
            <w:spacing w:val="4"/>
            <w:sz w:val="24"/>
            <w:szCs w:val="24"/>
          </w:rPr>
          <w:t>Administrative</w:t>
        </w:r>
      </w:ins>
      <w:ins w:id="159" w:author="Bob" w:date="2015-03-02T14:52:00Z">
        <w:r w:rsidRPr="00434E69">
          <w:rPr>
            <w:rFonts w:ascii="Times New Roman" w:hAnsi="Times New Roman" w:cs="Times New Roman"/>
            <w:spacing w:val="4"/>
            <w:sz w:val="24"/>
            <w:szCs w:val="24"/>
          </w:rPr>
          <w:t xml:space="preserve"> Director. This individual shall not be a member of the </w:t>
        </w:r>
      </w:ins>
      <w:ins w:id="160" w:author="Bob Boland - Partners" w:date="2015-05-01T15:24:00Z">
        <w:r w:rsidR="004D5551" w:rsidRPr="00434E69">
          <w:rPr>
            <w:rFonts w:ascii="Times New Roman" w:hAnsi="Times New Roman" w:cs="Times New Roman"/>
            <w:spacing w:val="4"/>
            <w:sz w:val="24"/>
            <w:szCs w:val="24"/>
          </w:rPr>
          <w:t>Association</w:t>
        </w:r>
      </w:ins>
      <w:ins w:id="161" w:author="Bob" w:date="2015-03-02T14:52:00Z">
        <w:r w:rsidRPr="00434E69">
          <w:rPr>
            <w:rFonts w:ascii="Times New Roman" w:hAnsi="Times New Roman" w:cs="Times New Roman"/>
            <w:spacing w:val="4"/>
            <w:sz w:val="24"/>
            <w:szCs w:val="24"/>
          </w:rPr>
          <w:t xml:space="preserve">.   The Administrative Director shall have a formal contract for a length of time and </w:t>
        </w:r>
        <w:del w:id="162" w:author="Bob Boland - Partners" w:date="2015-05-01T15:26:00Z">
          <w:r w:rsidRPr="00434E69" w:rsidDel="004D5551">
            <w:rPr>
              <w:rFonts w:ascii="Times New Roman" w:hAnsi="Times New Roman" w:cs="Times New Roman"/>
              <w:spacing w:val="4"/>
              <w:sz w:val="24"/>
              <w:szCs w:val="24"/>
            </w:rPr>
            <w:delText>at a</w:delText>
          </w:r>
        </w:del>
        <w:del w:id="163" w:author="Bob Boland - Partners" w:date="2015-05-01T15:27:00Z">
          <w:r w:rsidRPr="00434E69" w:rsidDel="00B014CF">
            <w:rPr>
              <w:rFonts w:ascii="Times New Roman" w:hAnsi="Times New Roman" w:cs="Times New Roman"/>
              <w:spacing w:val="4"/>
              <w:sz w:val="24"/>
              <w:szCs w:val="24"/>
            </w:rPr>
            <w:delText xml:space="preserve"> </w:delText>
          </w:r>
        </w:del>
        <w:r w:rsidRPr="00434E69">
          <w:rPr>
            <w:rFonts w:ascii="Times New Roman" w:hAnsi="Times New Roman" w:cs="Times New Roman"/>
            <w:spacing w:val="4"/>
            <w:sz w:val="24"/>
            <w:szCs w:val="24"/>
          </w:rPr>
          <w:t xml:space="preserve">salary and expenses as fixed by the Council. </w:t>
        </w:r>
      </w:ins>
      <w:ins w:id="164" w:author="Bob" w:date="2015-03-02T14:53:00Z">
        <w:r w:rsidRPr="00434E69">
          <w:rPr>
            <w:rFonts w:ascii="Times New Roman" w:hAnsi="Times New Roman" w:cs="Times New Roman"/>
            <w:spacing w:val="4"/>
            <w:sz w:val="24"/>
            <w:szCs w:val="24"/>
          </w:rPr>
          <w:t xml:space="preserve"> He or she shall function under the direction of and be responsible to the President of the </w:t>
        </w:r>
      </w:ins>
      <w:ins w:id="165" w:author="Bob Boland - Partners" w:date="2015-05-01T15:24:00Z">
        <w:r w:rsidR="004D5551" w:rsidRPr="00434E69">
          <w:rPr>
            <w:rFonts w:ascii="Times New Roman" w:hAnsi="Times New Roman" w:cs="Times New Roman"/>
            <w:spacing w:val="4"/>
            <w:sz w:val="24"/>
            <w:szCs w:val="24"/>
          </w:rPr>
          <w:t>Association</w:t>
        </w:r>
      </w:ins>
      <w:ins w:id="166" w:author="Bob" w:date="2015-03-02T14:53:00Z">
        <w:r w:rsidRPr="00434E69">
          <w:rPr>
            <w:rFonts w:ascii="Times New Roman" w:hAnsi="Times New Roman" w:cs="Times New Roman"/>
            <w:spacing w:val="4"/>
            <w:sz w:val="24"/>
            <w:szCs w:val="24"/>
          </w:rPr>
          <w:t xml:space="preserve"> and shall be responsible for such administrative services as are required for adequate functioning of the organization.    </w:t>
        </w:r>
      </w:ins>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2D6115" w:rsidRPr="00434E69" w:rsidRDefault="00CF6569" w:rsidP="00323039">
      <w:pPr>
        <w:widowControl w:val="0"/>
        <w:autoSpaceDE w:val="0"/>
        <w:autoSpaceDN w:val="0"/>
        <w:adjustRightInd w:val="0"/>
        <w:spacing w:after="0" w:line="271" w:lineRule="exact"/>
        <w:ind w:left="3431" w:right="-20"/>
        <w:outlineLvl w:val="0"/>
        <w:rPr>
          <w:rFonts w:ascii="Times New Roman" w:hAnsi="Times New Roman" w:cs="Times New Roman"/>
          <w:sz w:val="24"/>
          <w:szCs w:val="24"/>
        </w:rPr>
      </w:pP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6"/>
          <w:position w:val="-1"/>
          <w:sz w:val="24"/>
          <w:szCs w:val="24"/>
          <w:u w:val="thick"/>
        </w:rPr>
        <w:t>r</w:t>
      </w:r>
      <w:r w:rsidRPr="00434E69">
        <w:rPr>
          <w:rFonts w:ascii="Times New Roman" w:hAnsi="Times New Roman" w:cs="Times New Roman"/>
          <w:b/>
          <w:bCs/>
          <w:spacing w:val="1"/>
          <w:position w:val="-1"/>
          <w:sz w:val="24"/>
          <w:szCs w:val="24"/>
          <w:u w:val="thick"/>
        </w:rPr>
        <w:t>t</w:t>
      </w:r>
      <w:r w:rsidRPr="00434E69">
        <w:rPr>
          <w:rFonts w:ascii="Times New Roman" w:hAnsi="Times New Roman" w:cs="Times New Roman"/>
          <w:b/>
          <w:bCs/>
          <w:position w:val="-1"/>
          <w:sz w:val="24"/>
          <w:szCs w:val="24"/>
          <w:u w:val="thick"/>
        </w:rPr>
        <w:t>ic</w:t>
      </w:r>
      <w:r w:rsidRPr="00434E69">
        <w:rPr>
          <w:rFonts w:ascii="Times New Roman" w:hAnsi="Times New Roman" w:cs="Times New Roman"/>
          <w:b/>
          <w:bCs/>
          <w:spacing w:val="-5"/>
          <w:position w:val="-1"/>
          <w:sz w:val="24"/>
          <w:szCs w:val="24"/>
          <w:u w:val="thick"/>
        </w:rPr>
        <w:t>l</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ins w:id="167" w:author="Bob" w:date="2015-03-02T14:55:00Z">
        <w:r w:rsidR="00C83EB0" w:rsidRPr="00434E69">
          <w:rPr>
            <w:rFonts w:ascii="Times New Roman" w:hAnsi="Times New Roman" w:cs="Times New Roman"/>
            <w:b/>
            <w:bCs/>
            <w:spacing w:val="1"/>
            <w:position w:val="-1"/>
            <w:sz w:val="24"/>
            <w:szCs w:val="24"/>
            <w:u w:val="thick"/>
          </w:rPr>
          <w:t>IX</w:t>
        </w:r>
      </w:ins>
      <w:del w:id="168" w:author="Bob" w:date="2015-03-02T14:55:00Z">
        <w:r w:rsidRPr="00434E69" w:rsidDel="00C83EB0">
          <w:rPr>
            <w:rFonts w:ascii="Times New Roman" w:hAnsi="Times New Roman" w:cs="Times New Roman"/>
            <w:b/>
            <w:bCs/>
            <w:position w:val="-1"/>
            <w:sz w:val="24"/>
            <w:szCs w:val="24"/>
            <w:u w:val="thick"/>
          </w:rPr>
          <w:delText>V</w:delText>
        </w:r>
        <w:r w:rsidRPr="00434E69" w:rsidDel="00C83EB0">
          <w:rPr>
            <w:rFonts w:ascii="Times New Roman" w:hAnsi="Times New Roman" w:cs="Times New Roman"/>
            <w:b/>
            <w:bCs/>
            <w:spacing w:val="-3"/>
            <w:position w:val="-1"/>
            <w:sz w:val="24"/>
            <w:szCs w:val="24"/>
            <w:u w:val="thick"/>
          </w:rPr>
          <w:delText>I</w:delText>
        </w:r>
        <w:r w:rsidRPr="00434E69" w:rsidDel="00C83EB0">
          <w:rPr>
            <w:rFonts w:ascii="Times New Roman" w:hAnsi="Times New Roman" w:cs="Times New Roman"/>
            <w:b/>
            <w:bCs/>
            <w:spacing w:val="-2"/>
            <w:position w:val="-1"/>
            <w:sz w:val="24"/>
            <w:szCs w:val="24"/>
            <w:u w:val="thick"/>
          </w:rPr>
          <w:delText>I</w:delText>
        </w:r>
        <w:r w:rsidRPr="00434E69" w:rsidDel="00C83EB0">
          <w:rPr>
            <w:rFonts w:ascii="Times New Roman" w:hAnsi="Times New Roman" w:cs="Times New Roman"/>
            <w:b/>
            <w:bCs/>
            <w:position w:val="-1"/>
            <w:sz w:val="24"/>
            <w:szCs w:val="24"/>
            <w:u w:val="thick"/>
          </w:rPr>
          <w:delText>I</w:delText>
        </w:r>
      </w:del>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position w:val="-1"/>
          <w:sz w:val="24"/>
          <w:szCs w:val="24"/>
          <w:u w:val="thick"/>
        </w:rPr>
        <w:t>-</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position w:val="-1"/>
          <w:sz w:val="24"/>
          <w:szCs w:val="24"/>
          <w:u w:val="thick"/>
        </w:rPr>
        <w:t>A</w:t>
      </w:r>
      <w:r w:rsidRPr="00434E69">
        <w:rPr>
          <w:rFonts w:ascii="Times New Roman" w:hAnsi="Times New Roman" w:cs="Times New Roman"/>
          <w:b/>
          <w:bCs/>
          <w:spacing w:val="-4"/>
          <w:position w:val="-1"/>
          <w:sz w:val="24"/>
          <w:szCs w:val="24"/>
          <w:u w:val="thick"/>
        </w:rPr>
        <w:t>m</w:t>
      </w:r>
      <w:r w:rsidRPr="00434E69">
        <w:rPr>
          <w:rFonts w:ascii="Times New Roman" w:hAnsi="Times New Roman" w:cs="Times New Roman"/>
          <w:b/>
          <w:bCs/>
          <w:spacing w:val="-1"/>
          <w:position w:val="-1"/>
          <w:sz w:val="24"/>
          <w:szCs w:val="24"/>
          <w:u w:val="thick"/>
        </w:rPr>
        <w:t>e</w:t>
      </w:r>
      <w:r w:rsidRPr="00434E69">
        <w:rPr>
          <w:rFonts w:ascii="Times New Roman" w:hAnsi="Times New Roman" w:cs="Times New Roman"/>
          <w:b/>
          <w:bCs/>
          <w:spacing w:val="1"/>
          <w:position w:val="-1"/>
          <w:sz w:val="24"/>
          <w:szCs w:val="24"/>
          <w:u w:val="thick"/>
        </w:rPr>
        <w:t>nd</w:t>
      </w:r>
      <w:r w:rsidRPr="00434E69">
        <w:rPr>
          <w:rFonts w:ascii="Times New Roman" w:hAnsi="Times New Roman" w:cs="Times New Roman"/>
          <w:b/>
          <w:bCs/>
          <w:position w:val="-1"/>
          <w:sz w:val="24"/>
          <w:szCs w:val="24"/>
          <w:u w:val="thick"/>
        </w:rPr>
        <w:t>i</w:t>
      </w:r>
      <w:r w:rsidRPr="00434E69">
        <w:rPr>
          <w:rFonts w:ascii="Times New Roman" w:hAnsi="Times New Roman" w:cs="Times New Roman"/>
          <w:b/>
          <w:bCs/>
          <w:spacing w:val="1"/>
          <w:position w:val="-1"/>
          <w:sz w:val="24"/>
          <w:szCs w:val="24"/>
          <w:u w:val="thick"/>
        </w:rPr>
        <w:t>n</w:t>
      </w:r>
      <w:r w:rsidRPr="00434E69">
        <w:rPr>
          <w:rFonts w:ascii="Times New Roman" w:hAnsi="Times New Roman" w:cs="Times New Roman"/>
          <w:b/>
          <w:bCs/>
          <w:position w:val="-1"/>
          <w:sz w:val="24"/>
          <w:szCs w:val="24"/>
          <w:u w:val="thick"/>
        </w:rPr>
        <w:t>g</w:t>
      </w:r>
      <w:r w:rsidRPr="00434E69">
        <w:rPr>
          <w:rFonts w:ascii="Times New Roman" w:hAnsi="Times New Roman" w:cs="Times New Roman"/>
          <w:b/>
          <w:bCs/>
          <w:spacing w:val="4"/>
          <w:position w:val="-1"/>
          <w:sz w:val="24"/>
          <w:szCs w:val="24"/>
          <w:u w:val="thick"/>
        </w:rPr>
        <w:t xml:space="preserve"> </w:t>
      </w:r>
      <w:r w:rsidRPr="00434E69">
        <w:rPr>
          <w:rFonts w:ascii="Times New Roman" w:hAnsi="Times New Roman" w:cs="Times New Roman"/>
          <w:b/>
          <w:bCs/>
          <w:spacing w:val="1"/>
          <w:position w:val="-1"/>
          <w:sz w:val="24"/>
          <w:szCs w:val="24"/>
          <w:u w:val="thick"/>
        </w:rPr>
        <w:t>th</w:t>
      </w:r>
      <w:r w:rsidRPr="00434E69">
        <w:rPr>
          <w:rFonts w:ascii="Times New Roman" w:hAnsi="Times New Roman" w:cs="Times New Roman"/>
          <w:b/>
          <w:bCs/>
          <w:position w:val="-1"/>
          <w:sz w:val="24"/>
          <w:szCs w:val="24"/>
          <w:u w:val="thick"/>
        </w:rPr>
        <w:t>e</w:t>
      </w:r>
      <w:r w:rsidRPr="00434E69">
        <w:rPr>
          <w:rFonts w:ascii="Times New Roman" w:hAnsi="Times New Roman" w:cs="Times New Roman"/>
          <w:b/>
          <w:bCs/>
          <w:spacing w:val="1"/>
          <w:position w:val="-1"/>
          <w:sz w:val="24"/>
          <w:szCs w:val="24"/>
          <w:u w:val="thick"/>
        </w:rPr>
        <w:t xml:space="preserve"> </w:t>
      </w:r>
      <w:r w:rsidRPr="00434E69">
        <w:rPr>
          <w:rFonts w:ascii="Times New Roman" w:hAnsi="Times New Roman" w:cs="Times New Roman"/>
          <w:b/>
          <w:bCs/>
          <w:spacing w:val="3"/>
          <w:position w:val="-1"/>
          <w:sz w:val="24"/>
          <w:szCs w:val="24"/>
          <w:u w:val="thick"/>
        </w:rPr>
        <w:t>B</w:t>
      </w:r>
      <w:r w:rsidRPr="00434E69">
        <w:rPr>
          <w:rFonts w:ascii="Times New Roman" w:hAnsi="Times New Roman" w:cs="Times New Roman"/>
          <w:b/>
          <w:bCs/>
          <w:position w:val="-1"/>
          <w:sz w:val="24"/>
          <w:szCs w:val="24"/>
          <w:u w:val="thick"/>
        </w:rPr>
        <w:t>y</w:t>
      </w:r>
      <w:r w:rsidRPr="00434E69">
        <w:rPr>
          <w:rFonts w:ascii="Times New Roman" w:hAnsi="Times New Roman" w:cs="Times New Roman"/>
          <w:b/>
          <w:bCs/>
          <w:spacing w:val="-4"/>
          <w:position w:val="-1"/>
          <w:sz w:val="24"/>
          <w:szCs w:val="24"/>
          <w:u w:val="thick"/>
        </w:rPr>
        <w:t>l</w:t>
      </w:r>
      <w:r w:rsidRPr="00434E69">
        <w:rPr>
          <w:rFonts w:ascii="Times New Roman" w:hAnsi="Times New Roman" w:cs="Times New Roman"/>
          <w:b/>
          <w:bCs/>
          <w:position w:val="-1"/>
          <w:sz w:val="24"/>
          <w:szCs w:val="24"/>
          <w:u w:val="thick"/>
        </w:rPr>
        <w:t>aws</w:t>
      </w:r>
    </w:p>
    <w:p w:rsidR="002D6115" w:rsidRPr="00434E69" w:rsidRDefault="002D6115">
      <w:pPr>
        <w:widowControl w:val="0"/>
        <w:autoSpaceDE w:val="0"/>
        <w:autoSpaceDN w:val="0"/>
        <w:adjustRightInd w:val="0"/>
        <w:spacing w:before="7" w:after="0" w:line="170" w:lineRule="exact"/>
        <w:rPr>
          <w:rFonts w:ascii="Times New Roman" w:hAnsi="Times New Roman" w:cs="Times New Roman"/>
          <w:sz w:val="17"/>
          <w:szCs w:val="17"/>
        </w:rPr>
      </w:pPr>
    </w:p>
    <w:p w:rsidR="002D6115" w:rsidRPr="00434E69" w:rsidRDefault="002D6115">
      <w:pPr>
        <w:widowControl w:val="0"/>
        <w:autoSpaceDE w:val="0"/>
        <w:autoSpaceDN w:val="0"/>
        <w:adjustRightInd w:val="0"/>
        <w:spacing w:after="0" w:line="200" w:lineRule="exact"/>
        <w:rPr>
          <w:rFonts w:ascii="Times New Roman" w:hAnsi="Times New Roman" w:cs="Times New Roman"/>
          <w:sz w:val="20"/>
          <w:szCs w:val="20"/>
        </w:rPr>
      </w:pPr>
    </w:p>
    <w:p w:rsidR="00CF6569" w:rsidRDefault="009814BA">
      <w:pPr>
        <w:widowControl w:val="0"/>
        <w:tabs>
          <w:tab w:val="left" w:pos="820"/>
        </w:tabs>
        <w:autoSpaceDE w:val="0"/>
        <w:autoSpaceDN w:val="0"/>
        <w:adjustRightInd w:val="0"/>
        <w:spacing w:before="29" w:after="0" w:line="246" w:lineRule="auto"/>
        <w:ind w:left="833" w:right="57" w:hanging="720"/>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page">
                  <wp:posOffset>3978275</wp:posOffset>
                </wp:positionH>
                <wp:positionV relativeFrom="paragraph">
                  <wp:posOffset>414655</wp:posOffset>
                </wp:positionV>
                <wp:extent cx="344805" cy="138430"/>
                <wp:effectExtent l="3175" t="0" r="7620" b="18415"/>
                <wp:wrapNone/>
                <wp:docPr id="3"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805" cy="138430"/>
                        </a:xfrm>
                        <a:custGeom>
                          <a:avLst/>
                          <a:gdLst>
                            <a:gd name="T0" fmla="*/ 320675 w 543"/>
                            <a:gd name="T1" fmla="*/ 0 h 218"/>
                            <a:gd name="T2" fmla="*/ 23495 w 543"/>
                            <a:gd name="T3" fmla="*/ 0 h 218"/>
                            <a:gd name="T4" fmla="*/ 16510 w 543"/>
                            <a:gd name="T5" fmla="*/ 8890 h 218"/>
                            <a:gd name="T6" fmla="*/ 10160 w 543"/>
                            <a:gd name="T7" fmla="*/ 19685 h 218"/>
                            <a:gd name="T8" fmla="*/ 5715 w 543"/>
                            <a:gd name="T9" fmla="*/ 31115 h 218"/>
                            <a:gd name="T10" fmla="*/ 2540 w 543"/>
                            <a:gd name="T11" fmla="*/ 43180 h 218"/>
                            <a:gd name="T12" fmla="*/ 0 w 543"/>
                            <a:gd name="T13" fmla="*/ 56515 h 218"/>
                            <a:gd name="T14" fmla="*/ 0 w 543"/>
                            <a:gd name="T15" fmla="*/ 69215 h 218"/>
                            <a:gd name="T16" fmla="*/ 635 w 543"/>
                            <a:gd name="T17" fmla="*/ 82550 h 218"/>
                            <a:gd name="T18" fmla="*/ 2540 w 543"/>
                            <a:gd name="T19" fmla="*/ 95250 h 218"/>
                            <a:gd name="T20" fmla="*/ 5715 w 543"/>
                            <a:gd name="T21" fmla="*/ 107315 h 218"/>
                            <a:gd name="T22" fmla="*/ 10795 w 543"/>
                            <a:gd name="T23" fmla="*/ 118745 h 218"/>
                            <a:gd name="T24" fmla="*/ 16510 w 543"/>
                            <a:gd name="T25" fmla="*/ 129540 h 218"/>
                            <a:gd name="T26" fmla="*/ 24130 w 543"/>
                            <a:gd name="T27" fmla="*/ 138430 h 218"/>
                            <a:gd name="T28" fmla="*/ 320675 w 543"/>
                            <a:gd name="T29" fmla="*/ 137795 h 218"/>
                            <a:gd name="T30" fmla="*/ 328295 w 543"/>
                            <a:gd name="T31" fmla="*/ 128905 h 218"/>
                            <a:gd name="T32" fmla="*/ 334010 w 543"/>
                            <a:gd name="T33" fmla="*/ 118110 h 218"/>
                            <a:gd name="T34" fmla="*/ 339090 w 543"/>
                            <a:gd name="T35" fmla="*/ 106680 h 218"/>
                            <a:gd name="T36" fmla="*/ 342265 w 543"/>
                            <a:gd name="T37" fmla="*/ 94615 h 218"/>
                            <a:gd name="T38" fmla="*/ 344170 w 543"/>
                            <a:gd name="T39" fmla="*/ 81915 h 218"/>
                            <a:gd name="T40" fmla="*/ 344805 w 543"/>
                            <a:gd name="T41" fmla="*/ 68580 h 218"/>
                            <a:gd name="T42" fmla="*/ 344170 w 543"/>
                            <a:gd name="T43" fmla="*/ 55245 h 218"/>
                            <a:gd name="T44" fmla="*/ 342265 w 543"/>
                            <a:gd name="T45" fmla="*/ 42545 h 218"/>
                            <a:gd name="T46" fmla="*/ 338455 w 543"/>
                            <a:gd name="T47" fmla="*/ 30480 h 218"/>
                            <a:gd name="T48" fmla="*/ 334010 w 543"/>
                            <a:gd name="T49" fmla="*/ 19050 h 218"/>
                            <a:gd name="T50" fmla="*/ 327660 w 543"/>
                            <a:gd name="T51" fmla="*/ 8890 h 218"/>
                            <a:gd name="T52" fmla="*/ 320675 w 543"/>
                            <a:gd name="T53" fmla="*/ 0 h 21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543" h="218">
                              <a:moveTo>
                                <a:pt x="505" y="0"/>
                              </a:moveTo>
                              <a:lnTo>
                                <a:pt x="37" y="0"/>
                              </a:lnTo>
                              <a:lnTo>
                                <a:pt x="26" y="14"/>
                              </a:lnTo>
                              <a:lnTo>
                                <a:pt x="16" y="31"/>
                              </a:lnTo>
                              <a:lnTo>
                                <a:pt x="9" y="49"/>
                              </a:lnTo>
                              <a:lnTo>
                                <a:pt x="4" y="68"/>
                              </a:lnTo>
                              <a:lnTo>
                                <a:pt x="0" y="89"/>
                              </a:lnTo>
                              <a:lnTo>
                                <a:pt x="0" y="109"/>
                              </a:lnTo>
                              <a:lnTo>
                                <a:pt x="1" y="130"/>
                              </a:lnTo>
                              <a:lnTo>
                                <a:pt x="4" y="150"/>
                              </a:lnTo>
                              <a:lnTo>
                                <a:pt x="9" y="169"/>
                              </a:lnTo>
                              <a:lnTo>
                                <a:pt x="17" y="187"/>
                              </a:lnTo>
                              <a:lnTo>
                                <a:pt x="26" y="204"/>
                              </a:lnTo>
                              <a:lnTo>
                                <a:pt x="38" y="218"/>
                              </a:lnTo>
                              <a:lnTo>
                                <a:pt x="505" y="217"/>
                              </a:lnTo>
                              <a:lnTo>
                                <a:pt x="517" y="203"/>
                              </a:lnTo>
                              <a:lnTo>
                                <a:pt x="526" y="186"/>
                              </a:lnTo>
                              <a:lnTo>
                                <a:pt x="534" y="168"/>
                              </a:lnTo>
                              <a:lnTo>
                                <a:pt x="539" y="149"/>
                              </a:lnTo>
                              <a:lnTo>
                                <a:pt x="542" y="129"/>
                              </a:lnTo>
                              <a:lnTo>
                                <a:pt x="543" y="108"/>
                              </a:lnTo>
                              <a:lnTo>
                                <a:pt x="542" y="87"/>
                              </a:lnTo>
                              <a:lnTo>
                                <a:pt x="539" y="67"/>
                              </a:lnTo>
                              <a:lnTo>
                                <a:pt x="533" y="48"/>
                              </a:lnTo>
                              <a:lnTo>
                                <a:pt x="526" y="30"/>
                              </a:lnTo>
                              <a:lnTo>
                                <a:pt x="516" y="14"/>
                              </a:lnTo>
                              <a:lnTo>
                                <a:pt x="505"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0"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5pt,32.65pt,315.1pt,32.65pt,314.55pt,33.35pt,314.05pt,34.2pt,313.7pt,35.1pt,313.45pt,36.05pt,313.25pt,37.1pt,313.25pt,38.1pt,313.3pt,39.15pt,313.45pt,40.15pt,313.7pt,41.1pt,314.1pt,42pt,314.55pt,42.85pt,315.15pt,43.55pt,338.5pt,43.5pt,339.1pt,42.8pt,339.55pt,41.95pt,339.95pt,41.05pt,340.2pt,40.1pt,340.35pt,39.1pt,340.4pt,38.05pt,340.35pt,37pt,340.2pt,36pt,339.9pt,35.05pt,339.55pt,34.15pt,339.05pt,33.35pt,338.5pt,32.65pt" coordsize="543,2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" o:allowincell="f" fillcolor="yellow" stroked="f">
                <v:path arrowok="t" o:connecttype="custom" o:connectlocs="203628625,0;14919325,0;10483850,5645150;6451600,12499975;3629025,19758025;1612900,27419300;0,35887025;0,43951525;403225,52419250;1612900,60483750;3629025,68145025;6854825,75403075;10483850,82257900;15322550,87903050;203628625,87499825;208467325,81854675;212096350,74999850;215322150,67741800;217338275,60080525;218547950,52016025;218951175,43548300;218547950,35080575;217338275,27016075;214918925,19354800;212096350,12096750;208064100,5645150;203628625,0" o:connectangles="0,0,0,0,0,0,0,0,0,0,0,0,0,0,0,0,0,0,0,0,0,0,0,0,0,0,0"/>
                <w10:wrap anchorx="page"/>
              </v:polyline>
            </w:pict>
          </mc:Fallback>
        </mc:AlternateContent>
      </w:r>
      <w:del w:id="169" w:author="Bob Boland - Partners" w:date="2016-02-03T10:30:00Z">
        <w:r w:rsidR="00CF6569" w:rsidRPr="00434E69" w:rsidDel="0029377C">
          <w:rPr>
            <w:rFonts w:ascii="Times New Roman" w:hAnsi="Times New Roman" w:cs="Times New Roman"/>
            <w:sz w:val="24"/>
            <w:szCs w:val="24"/>
          </w:rPr>
          <w:delText>8</w:delText>
        </w:r>
      </w:del>
      <w:ins w:id="170" w:author="Bob Boland - Partners" w:date="2016-02-03T10:30:00Z">
        <w:r w:rsidR="0029377C">
          <w:rPr>
            <w:rFonts w:ascii="Times New Roman" w:hAnsi="Times New Roman" w:cs="Times New Roman"/>
            <w:sz w:val="24"/>
            <w:szCs w:val="24"/>
          </w:rPr>
          <w:t>9</w:t>
        </w:r>
      </w:ins>
      <w:r w:rsidR="00CF6569" w:rsidRPr="00434E69">
        <w:rPr>
          <w:rFonts w:ascii="Times New Roman" w:hAnsi="Times New Roman" w:cs="Times New Roman"/>
          <w:spacing w:val="2"/>
          <w:sz w:val="24"/>
          <w:szCs w:val="24"/>
        </w:rPr>
        <w:t>.</w:t>
      </w:r>
      <w:r w:rsidR="00CF6569" w:rsidRPr="00434E69">
        <w:rPr>
          <w:rFonts w:ascii="Times New Roman" w:hAnsi="Times New Roman" w:cs="Times New Roman"/>
          <w:sz w:val="24"/>
          <w:szCs w:val="24"/>
        </w:rPr>
        <w:t>1</w:t>
      </w:r>
      <w:r w:rsidR="00CF6569" w:rsidRPr="00434E69">
        <w:rPr>
          <w:rFonts w:ascii="Times New Roman" w:hAnsi="Times New Roman" w:cs="Times New Roman"/>
          <w:sz w:val="24"/>
          <w:szCs w:val="24"/>
        </w:rPr>
        <w:tab/>
      </w:r>
      <w:r w:rsidR="00CF6569" w:rsidRPr="00434E69">
        <w:rPr>
          <w:rFonts w:ascii="Times New Roman" w:hAnsi="Times New Roman" w:cs="Times New Roman"/>
          <w:spacing w:val="-5"/>
          <w:sz w:val="24"/>
          <w:szCs w:val="24"/>
          <w:u w:val="single"/>
        </w:rPr>
        <w:t>A</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z w:val="24"/>
          <w:szCs w:val="24"/>
          <w:u w:val="single"/>
        </w:rPr>
        <w:t>d</w:t>
      </w:r>
      <w:r w:rsidR="00CF6569" w:rsidRPr="00434E69">
        <w:rPr>
          <w:rFonts w:ascii="Times New Roman" w:hAnsi="Times New Roman" w:cs="Times New Roman"/>
          <w:spacing w:val="-9"/>
          <w:sz w:val="24"/>
          <w:szCs w:val="24"/>
          <w:u w:val="single"/>
        </w:rPr>
        <w:t>m</w:t>
      </w:r>
      <w:r w:rsidR="00CF6569" w:rsidRPr="00434E69">
        <w:rPr>
          <w:rFonts w:ascii="Times New Roman" w:hAnsi="Times New Roman" w:cs="Times New Roman"/>
          <w:spacing w:val="-1"/>
          <w:sz w:val="24"/>
          <w:szCs w:val="24"/>
          <w:u w:val="single"/>
        </w:rPr>
        <w:t>e</w:t>
      </w:r>
      <w:r w:rsidR="00CF6569" w:rsidRPr="00434E69">
        <w:rPr>
          <w:rFonts w:ascii="Times New Roman" w:hAnsi="Times New Roman" w:cs="Times New Roman"/>
          <w:spacing w:val="-5"/>
          <w:sz w:val="24"/>
          <w:szCs w:val="24"/>
          <w:u w:val="single"/>
        </w:rPr>
        <w:t>n</w:t>
      </w:r>
      <w:r w:rsidR="00CF6569" w:rsidRPr="00434E69">
        <w:rPr>
          <w:rFonts w:ascii="Times New Roman" w:hAnsi="Times New Roman" w:cs="Times New Roman"/>
          <w:spacing w:val="5"/>
          <w:sz w:val="24"/>
          <w:szCs w:val="24"/>
          <w:u w:val="single"/>
        </w:rPr>
        <w:t>t</w:t>
      </w:r>
      <w:r w:rsidR="00CF6569" w:rsidRPr="00434E69">
        <w:rPr>
          <w:rFonts w:ascii="Times New Roman" w:hAnsi="Times New Roman" w:cs="Times New Roman"/>
          <w:sz w:val="24"/>
          <w:szCs w:val="24"/>
          <w:u w:val="single"/>
        </w:rPr>
        <w:t>s</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2"/>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0"/>
          <w:sz w:val="24"/>
          <w:szCs w:val="24"/>
        </w:rPr>
        <w:t>y</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 xml:space="preserve">ws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im</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z w:val="24"/>
          <w:szCs w:val="24"/>
        </w:rPr>
        <w:t>, du</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s</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r</w:t>
      </w:r>
      <w:r w:rsidR="00CF6569" w:rsidRPr="00434E69">
        <w:rPr>
          <w:rFonts w:ascii="Times New Roman" w:hAnsi="Times New Roman" w:cs="Times New Roman"/>
          <w:spacing w:val="4"/>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t</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Ann</w:t>
      </w:r>
      <w:r w:rsidR="00CF6569" w:rsidRPr="00434E69">
        <w:rPr>
          <w:rFonts w:ascii="Times New Roman" w:hAnsi="Times New Roman" w:cs="Times New Roman"/>
          <w:sz w:val="24"/>
          <w:szCs w:val="24"/>
        </w:rPr>
        <w:t>u</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l</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2"/>
          <w:sz w:val="24"/>
          <w:szCs w:val="24"/>
        </w:rPr>
        <w:t>M</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g</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A</w:t>
      </w:r>
      <w:r w:rsidR="00CF6569" w:rsidRPr="00434E69">
        <w:rPr>
          <w:rFonts w:ascii="Times New Roman" w:hAnsi="Times New Roman" w:cs="Times New Roman"/>
          <w:spacing w:val="-2"/>
          <w:sz w:val="24"/>
          <w:szCs w:val="24"/>
        </w:rPr>
        <w:t>ss</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z w:val="24"/>
          <w:szCs w:val="24"/>
        </w:rPr>
        <w:t>pp</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d</w:t>
      </w:r>
      <w:r w:rsidR="00CF6569" w:rsidRPr="00434E69">
        <w:rPr>
          <w:rFonts w:ascii="Times New Roman" w:hAnsi="Times New Roman" w:cs="Times New Roman"/>
          <w:spacing w:val="2"/>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 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9"/>
          <w:sz w:val="24"/>
          <w:szCs w:val="24"/>
        </w:rPr>
        <w:t>j</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1"/>
          <w:sz w:val="24"/>
          <w:szCs w:val="24"/>
        </w:rPr>
        <w:t>r</w:t>
      </w:r>
      <w:r w:rsidR="00CF6569" w:rsidRPr="00434E69">
        <w:rPr>
          <w:rFonts w:ascii="Times New Roman" w:hAnsi="Times New Roman" w:cs="Times New Roman"/>
          <w:sz w:val="24"/>
          <w:szCs w:val="24"/>
        </w:rPr>
        <w:t xml:space="preserve">s </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pacing w:val="-9"/>
          <w:sz w:val="24"/>
          <w:szCs w:val="24"/>
        </w:rPr>
        <w:t>li</w:t>
      </w:r>
      <w:r w:rsidR="00CF6569" w:rsidRPr="00434E69">
        <w:rPr>
          <w:rFonts w:ascii="Times New Roman" w:hAnsi="Times New Roman" w:cs="Times New Roman"/>
          <w:sz w:val="24"/>
          <w:szCs w:val="24"/>
        </w:rPr>
        <w:t>g</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z w:val="24"/>
          <w:szCs w:val="24"/>
        </w:rPr>
        <w:t>o</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pacing w:val="5"/>
          <w:sz w:val="24"/>
          <w:szCs w:val="24"/>
        </w:rPr>
        <w:t>ot</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shd w:val="clear" w:color="auto" w:fill="FFFFFF" w:themeFill="background1"/>
        </w:rPr>
        <w:t>b</w:t>
      </w:r>
      <w:r w:rsidR="00CF6569" w:rsidRPr="00434E69">
        <w:rPr>
          <w:rFonts w:ascii="Times New Roman" w:hAnsi="Times New Roman" w:cs="Times New Roman"/>
          <w:sz w:val="24"/>
          <w:szCs w:val="24"/>
          <w:shd w:val="clear" w:color="auto" w:fill="FFFFFF" w:themeFill="background1"/>
        </w:rPr>
        <w:t>y</w:t>
      </w:r>
      <w:r w:rsidR="00CF6569" w:rsidRPr="00434E69">
        <w:rPr>
          <w:rFonts w:ascii="Times New Roman" w:hAnsi="Times New Roman" w:cs="Times New Roman"/>
          <w:spacing w:val="-7"/>
          <w:sz w:val="24"/>
          <w:szCs w:val="24"/>
          <w:shd w:val="clear" w:color="auto" w:fill="FFFFFF" w:themeFill="background1"/>
        </w:rPr>
        <w:t xml:space="preserve"> </w:t>
      </w:r>
      <w:del w:id="171" w:author="Bob" w:date="2015-03-02T14:32:00Z">
        <w:r w:rsidR="00CF6569" w:rsidRPr="00434E69" w:rsidDel="00FD2A90">
          <w:rPr>
            <w:rFonts w:ascii="Times New Roman" w:hAnsi="Times New Roman" w:cs="Times New Roman"/>
            <w:spacing w:val="-9"/>
            <w:sz w:val="24"/>
            <w:szCs w:val="24"/>
            <w:shd w:val="clear" w:color="auto" w:fill="FFFFFF" w:themeFill="background1"/>
          </w:rPr>
          <w:delText>m</w:delText>
        </w:r>
        <w:r w:rsidR="00CF6569" w:rsidRPr="00434E69" w:rsidDel="00FD2A90">
          <w:rPr>
            <w:rFonts w:ascii="Times New Roman" w:hAnsi="Times New Roman" w:cs="Times New Roman"/>
            <w:spacing w:val="5"/>
            <w:sz w:val="24"/>
            <w:szCs w:val="24"/>
            <w:shd w:val="clear" w:color="auto" w:fill="FFFFFF" w:themeFill="background1"/>
          </w:rPr>
          <w:delText>a</w:delText>
        </w:r>
        <w:r w:rsidR="00CF6569" w:rsidRPr="00434E69" w:rsidDel="00FD2A90">
          <w:rPr>
            <w:rFonts w:ascii="Times New Roman" w:hAnsi="Times New Roman" w:cs="Times New Roman"/>
            <w:spacing w:val="-9"/>
            <w:sz w:val="24"/>
            <w:szCs w:val="24"/>
            <w:shd w:val="clear" w:color="auto" w:fill="FFFFFF" w:themeFill="background1"/>
          </w:rPr>
          <w:delText>i</w:delText>
        </w:r>
        <w:r w:rsidR="00CF6569" w:rsidRPr="00434E69" w:rsidDel="00FD2A90">
          <w:rPr>
            <w:rFonts w:ascii="Times New Roman" w:hAnsi="Times New Roman" w:cs="Times New Roman"/>
            <w:sz w:val="24"/>
            <w:szCs w:val="24"/>
            <w:shd w:val="clear" w:color="auto" w:fill="FFFFFF" w:themeFill="background1"/>
          </w:rPr>
          <w:delText>l</w:delText>
        </w:r>
        <w:r w:rsidR="00CF6569" w:rsidRPr="00434E69" w:rsidDel="00FD2A90">
          <w:rPr>
            <w:rFonts w:ascii="Times New Roman" w:hAnsi="Times New Roman" w:cs="Times New Roman"/>
            <w:spacing w:val="-7"/>
            <w:sz w:val="24"/>
            <w:szCs w:val="24"/>
            <w:shd w:val="clear" w:color="auto" w:fill="FFFFFF" w:themeFill="background1"/>
          </w:rPr>
          <w:delText xml:space="preserve"> </w:delText>
        </w:r>
      </w:del>
      <w:r w:rsidR="00CF6569" w:rsidRPr="00434E69">
        <w:rPr>
          <w:rFonts w:ascii="Times New Roman" w:hAnsi="Times New Roman" w:cs="Times New Roman"/>
          <w:spacing w:val="-5"/>
          <w:sz w:val="24"/>
          <w:szCs w:val="24"/>
          <w:shd w:val="clear" w:color="auto" w:fill="FFFFFF" w:themeFill="background1"/>
        </w:rPr>
        <w:t>b</w:t>
      </w:r>
      <w:r w:rsidR="00CF6569" w:rsidRPr="00434E69">
        <w:rPr>
          <w:rFonts w:ascii="Times New Roman" w:hAnsi="Times New Roman" w:cs="Times New Roman"/>
          <w:spacing w:val="-1"/>
          <w:sz w:val="24"/>
          <w:szCs w:val="24"/>
          <w:shd w:val="clear" w:color="auto" w:fill="FFFFFF" w:themeFill="background1"/>
        </w:rPr>
        <w:t>a</w:t>
      </w:r>
      <w:r w:rsidR="00CF6569" w:rsidRPr="00434E69">
        <w:rPr>
          <w:rFonts w:ascii="Times New Roman" w:hAnsi="Times New Roman" w:cs="Times New Roman"/>
          <w:spacing w:val="-9"/>
          <w:sz w:val="24"/>
          <w:szCs w:val="24"/>
          <w:shd w:val="clear" w:color="auto" w:fill="FFFFFF" w:themeFill="background1"/>
        </w:rPr>
        <w:t>ll</w:t>
      </w:r>
      <w:r w:rsidR="00CF6569" w:rsidRPr="00434E69">
        <w:rPr>
          <w:rFonts w:ascii="Times New Roman" w:hAnsi="Times New Roman" w:cs="Times New Roman"/>
          <w:spacing w:val="5"/>
          <w:sz w:val="24"/>
          <w:szCs w:val="24"/>
          <w:shd w:val="clear" w:color="auto" w:fill="FFFFFF" w:themeFill="background1"/>
        </w:rPr>
        <w:t>ot</w:t>
      </w:r>
      <w:r w:rsidR="00CF6569" w:rsidRPr="00434E69">
        <w:rPr>
          <w:rFonts w:ascii="Times New Roman" w:hAnsi="Times New Roman" w:cs="Times New Roman"/>
          <w:sz w:val="24"/>
          <w:szCs w:val="24"/>
        </w:rPr>
        <w:t>,</w:t>
      </w:r>
      <w:r w:rsidR="00CF6569" w:rsidRPr="00434E69">
        <w:rPr>
          <w:rFonts w:ascii="Times New Roman" w:hAnsi="Times New Roman" w:cs="Times New Roman"/>
          <w:spacing w:val="4"/>
          <w:sz w:val="24"/>
          <w:szCs w:val="24"/>
        </w:rPr>
        <w:t xml:space="preserve"> </w:t>
      </w:r>
      <w:ins w:id="172" w:author="Bob" w:date="2015-03-02T14:32:00Z">
        <w:r w:rsidR="00FD2A90" w:rsidRPr="00434E69">
          <w:rPr>
            <w:rFonts w:ascii="Times New Roman" w:hAnsi="Times New Roman" w:cs="Times New Roman"/>
            <w:spacing w:val="4"/>
            <w:sz w:val="24"/>
            <w:szCs w:val="24"/>
          </w:rPr>
          <w:t>using</w:t>
        </w:r>
      </w:ins>
      <w:del w:id="173" w:author="Bob" w:date="2015-03-02T14:32:00Z">
        <w:r w:rsidR="00CF6569" w:rsidRPr="00434E69" w:rsidDel="00FD2A90">
          <w:rPr>
            <w:rFonts w:ascii="Times New Roman" w:hAnsi="Times New Roman" w:cs="Times New Roman"/>
            <w:spacing w:val="5"/>
            <w:sz w:val="24"/>
            <w:szCs w:val="24"/>
          </w:rPr>
          <w:delText>o</w:delText>
        </w:r>
        <w:r w:rsidR="00CF6569" w:rsidRPr="00434E69" w:rsidDel="00FD2A90">
          <w:rPr>
            <w:rFonts w:ascii="Times New Roman" w:hAnsi="Times New Roman" w:cs="Times New Roman"/>
            <w:sz w:val="24"/>
            <w:szCs w:val="24"/>
          </w:rPr>
          <w:delText>r</w:delText>
        </w:r>
        <w:r w:rsidR="00CF6569" w:rsidRPr="00434E69" w:rsidDel="00FD2A90">
          <w:rPr>
            <w:rFonts w:ascii="Times New Roman" w:hAnsi="Times New Roman" w:cs="Times New Roman"/>
            <w:spacing w:val="4"/>
            <w:sz w:val="24"/>
            <w:szCs w:val="24"/>
          </w:rPr>
          <w:delText xml:space="preserve"> </w:delText>
        </w:r>
        <w:r w:rsidR="00CF6569" w:rsidRPr="00434E69" w:rsidDel="00FD2A90">
          <w:rPr>
            <w:rFonts w:ascii="Times New Roman" w:hAnsi="Times New Roman" w:cs="Times New Roman"/>
            <w:spacing w:val="-5"/>
            <w:sz w:val="24"/>
            <w:szCs w:val="24"/>
          </w:rPr>
          <w:delText>b</w:delText>
        </w:r>
        <w:r w:rsidR="00CF6569" w:rsidRPr="00434E69" w:rsidDel="00FD2A90">
          <w:rPr>
            <w:rFonts w:ascii="Times New Roman" w:hAnsi="Times New Roman" w:cs="Times New Roman"/>
            <w:sz w:val="24"/>
            <w:szCs w:val="24"/>
          </w:rPr>
          <w:delText>y</w:delText>
        </w:r>
      </w:del>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z w:val="24"/>
          <w:szCs w:val="24"/>
        </w:rPr>
        <w:t>a</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de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f</w:t>
      </w:r>
      <w:r w:rsidR="00CF6569" w:rsidRPr="00434E69">
        <w:rPr>
          <w:rFonts w:ascii="Times New Roman" w:hAnsi="Times New Roman" w:cs="Times New Roman"/>
          <w:spacing w:val="-6"/>
          <w:sz w:val="24"/>
          <w:szCs w:val="24"/>
        </w:rPr>
        <w:t xml:space="preserve"> </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pacing w:val="-9"/>
          <w:sz w:val="24"/>
          <w:szCs w:val="24"/>
        </w:rPr>
        <w:t>mm</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1"/>
          <w:sz w:val="24"/>
          <w:szCs w:val="24"/>
        </w:rPr>
        <w:t>ca</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n</w:t>
      </w:r>
      <w:r w:rsidR="00CF6569" w:rsidRPr="00434E69">
        <w:rPr>
          <w:rFonts w:ascii="Times New Roman" w:hAnsi="Times New Roman" w:cs="Times New Roman"/>
          <w:spacing w:val="-3"/>
          <w:sz w:val="24"/>
          <w:szCs w:val="24"/>
        </w:rPr>
        <w:t xml:space="preserve"> </w:t>
      </w:r>
      <w:r w:rsidR="00CF6569" w:rsidRPr="00434E69">
        <w:rPr>
          <w:rFonts w:ascii="Times New Roman" w:hAnsi="Times New Roman" w:cs="Times New Roman"/>
          <w:sz w:val="24"/>
          <w:szCs w:val="24"/>
        </w:rPr>
        <w:t>d</w:t>
      </w:r>
      <w:r w:rsidR="00CF6569" w:rsidRPr="00434E69">
        <w:rPr>
          <w:rFonts w:ascii="Times New Roman" w:hAnsi="Times New Roman" w:cs="Times New Roman"/>
          <w:spacing w:val="-1"/>
          <w:sz w:val="24"/>
          <w:szCs w:val="24"/>
        </w:rPr>
        <w:t>ee</w:t>
      </w:r>
      <w:r w:rsidR="00CF6569" w:rsidRPr="00434E69">
        <w:rPr>
          <w:rFonts w:ascii="Times New Roman" w:hAnsi="Times New Roman" w:cs="Times New Roman"/>
          <w:spacing w:val="-9"/>
          <w:sz w:val="24"/>
          <w:szCs w:val="24"/>
        </w:rPr>
        <w:t>m</w:t>
      </w:r>
      <w:r w:rsidR="00CF6569" w:rsidRPr="00434E69">
        <w:rPr>
          <w:rFonts w:ascii="Times New Roman" w:hAnsi="Times New Roman" w:cs="Times New Roman"/>
          <w:spacing w:val="-1"/>
          <w:sz w:val="24"/>
          <w:szCs w:val="24"/>
        </w:rPr>
        <w:t>e</w:t>
      </w:r>
      <w:r w:rsidR="00CF6569" w:rsidRPr="00434E69">
        <w:rPr>
          <w:rFonts w:ascii="Times New Roman" w:hAnsi="Times New Roman" w:cs="Times New Roman"/>
          <w:sz w:val="24"/>
          <w:szCs w:val="24"/>
        </w:rPr>
        <w:t xml:space="preserve">d </w:t>
      </w:r>
      <w:r w:rsidR="00CF6569" w:rsidRPr="00434E69">
        <w:rPr>
          <w:rFonts w:ascii="Times New Roman" w:hAnsi="Times New Roman" w:cs="Times New Roman"/>
          <w:spacing w:val="-1"/>
          <w:sz w:val="24"/>
          <w:szCs w:val="24"/>
        </w:rPr>
        <w:t>acce</w:t>
      </w:r>
      <w:r w:rsidR="00CF6569" w:rsidRPr="00434E69">
        <w:rPr>
          <w:rFonts w:ascii="Times New Roman" w:hAnsi="Times New Roman" w:cs="Times New Roman"/>
          <w:sz w:val="24"/>
          <w:szCs w:val="24"/>
        </w:rPr>
        <w:t>p</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1"/>
          <w:sz w:val="24"/>
          <w:szCs w:val="24"/>
        </w:rPr>
        <w:t>a</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pacing w:val="-9"/>
          <w:sz w:val="24"/>
          <w:szCs w:val="24"/>
        </w:rPr>
        <w:t>l</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5"/>
          <w:sz w:val="24"/>
          <w:szCs w:val="24"/>
        </w:rPr>
        <w:t>b</w:t>
      </w:r>
      <w:r w:rsidR="00CF6569" w:rsidRPr="00434E69">
        <w:rPr>
          <w:rFonts w:ascii="Times New Roman" w:hAnsi="Times New Roman" w:cs="Times New Roman"/>
          <w:sz w:val="24"/>
          <w:szCs w:val="24"/>
        </w:rPr>
        <w:t>y</w:t>
      </w:r>
      <w:r w:rsidR="00CF6569" w:rsidRPr="00434E69">
        <w:rPr>
          <w:rFonts w:ascii="Times New Roman" w:hAnsi="Times New Roman" w:cs="Times New Roman"/>
          <w:spacing w:val="-7"/>
          <w:sz w:val="24"/>
          <w:szCs w:val="24"/>
        </w:rPr>
        <w:t xml:space="preserve"> </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5"/>
          <w:sz w:val="24"/>
          <w:szCs w:val="24"/>
        </w:rPr>
        <w:t>h</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E</w:t>
      </w:r>
      <w:r w:rsidR="00CF6569" w:rsidRPr="00434E69">
        <w:rPr>
          <w:rFonts w:ascii="Times New Roman" w:hAnsi="Times New Roman" w:cs="Times New Roman"/>
          <w:spacing w:val="-5"/>
          <w:sz w:val="24"/>
          <w:szCs w:val="24"/>
        </w:rPr>
        <w:t>x</w:t>
      </w:r>
      <w:r w:rsidR="00CF6569" w:rsidRPr="00434E69">
        <w:rPr>
          <w:rFonts w:ascii="Times New Roman" w:hAnsi="Times New Roman" w:cs="Times New Roman"/>
          <w:spacing w:val="-1"/>
          <w:sz w:val="24"/>
          <w:szCs w:val="24"/>
        </w:rPr>
        <w:t>ec</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t</w:t>
      </w:r>
      <w:r w:rsidR="00CF6569" w:rsidRPr="00434E69">
        <w:rPr>
          <w:rFonts w:ascii="Times New Roman" w:hAnsi="Times New Roman" w:cs="Times New Roman"/>
          <w:spacing w:val="-9"/>
          <w:sz w:val="24"/>
          <w:szCs w:val="24"/>
        </w:rPr>
        <w:t>i</w:t>
      </w:r>
      <w:r w:rsidR="00CF6569" w:rsidRPr="00434E69">
        <w:rPr>
          <w:rFonts w:ascii="Times New Roman" w:hAnsi="Times New Roman" w:cs="Times New Roman"/>
          <w:spacing w:val="-5"/>
          <w:sz w:val="24"/>
          <w:szCs w:val="24"/>
        </w:rPr>
        <w:t>v</w:t>
      </w:r>
      <w:r w:rsidR="00CF6569" w:rsidRPr="00434E69">
        <w:rPr>
          <w:rFonts w:ascii="Times New Roman" w:hAnsi="Times New Roman" w:cs="Times New Roman"/>
          <w:sz w:val="24"/>
          <w:szCs w:val="24"/>
        </w:rPr>
        <w:t>e</w:t>
      </w:r>
      <w:r w:rsidR="00CF6569" w:rsidRPr="00434E69">
        <w:rPr>
          <w:rFonts w:ascii="Times New Roman" w:hAnsi="Times New Roman" w:cs="Times New Roman"/>
          <w:spacing w:val="1"/>
          <w:sz w:val="24"/>
          <w:szCs w:val="24"/>
        </w:rPr>
        <w:t xml:space="preserve"> </w:t>
      </w:r>
      <w:r w:rsidR="00CF6569" w:rsidRPr="00434E69">
        <w:rPr>
          <w:rFonts w:ascii="Times New Roman" w:hAnsi="Times New Roman" w:cs="Times New Roman"/>
          <w:spacing w:val="-2"/>
          <w:sz w:val="24"/>
          <w:szCs w:val="24"/>
        </w:rPr>
        <w:t>C</w:t>
      </w:r>
      <w:r w:rsidR="00CF6569" w:rsidRPr="00434E69">
        <w:rPr>
          <w:rFonts w:ascii="Times New Roman" w:hAnsi="Times New Roman" w:cs="Times New Roman"/>
          <w:spacing w:val="5"/>
          <w:sz w:val="24"/>
          <w:szCs w:val="24"/>
        </w:rPr>
        <w:t>o</w:t>
      </w:r>
      <w:r w:rsidR="00CF6569" w:rsidRPr="00434E69">
        <w:rPr>
          <w:rFonts w:ascii="Times New Roman" w:hAnsi="Times New Roman" w:cs="Times New Roman"/>
          <w:sz w:val="24"/>
          <w:szCs w:val="24"/>
        </w:rPr>
        <w:t>u</w:t>
      </w:r>
      <w:r w:rsidR="00CF6569" w:rsidRPr="00434E69">
        <w:rPr>
          <w:rFonts w:ascii="Times New Roman" w:hAnsi="Times New Roman" w:cs="Times New Roman"/>
          <w:spacing w:val="-5"/>
          <w:sz w:val="24"/>
          <w:szCs w:val="24"/>
        </w:rPr>
        <w:t>n</w:t>
      </w:r>
      <w:r w:rsidR="00CF6569" w:rsidRPr="00434E69">
        <w:rPr>
          <w:rFonts w:ascii="Times New Roman" w:hAnsi="Times New Roman" w:cs="Times New Roman"/>
          <w:spacing w:val="-1"/>
          <w:sz w:val="24"/>
          <w:szCs w:val="24"/>
        </w:rPr>
        <w:t>c</w:t>
      </w:r>
      <w:r w:rsidR="00CF6569" w:rsidRPr="00434E69">
        <w:rPr>
          <w:rFonts w:ascii="Times New Roman" w:hAnsi="Times New Roman" w:cs="Times New Roman"/>
          <w:spacing w:val="-9"/>
          <w:sz w:val="24"/>
          <w:szCs w:val="24"/>
        </w:rPr>
        <w:t>il</w:t>
      </w:r>
      <w:r w:rsidR="00CF6569" w:rsidRPr="00434E69">
        <w:rPr>
          <w:rFonts w:ascii="Times New Roman" w:hAnsi="Times New Roman" w:cs="Times New Roman"/>
          <w:sz w:val="24"/>
          <w:szCs w:val="24"/>
        </w:rPr>
        <w:t>.</w:t>
      </w:r>
    </w:p>
    <w:sectPr w:rsidR="00CF6569" w:rsidSect="002D6115">
      <w:footerReference w:type="default" r:id="rId10"/>
      <w:pgSz w:w="12240" w:h="15840"/>
      <w:pgMar w:top="660" w:right="580" w:bottom="1920" w:left="1160" w:header="0" w:footer="173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DA568" w15:done="0"/>
  <w15:commentEx w15:paraId="4DBF8BC7" w15:done="0"/>
</w15:commentsEx>
</file>

<file path=word/customizations.xml><?xml version="1.0" encoding="utf-8"?>
<wne:tcg xmlns:r="http://schemas.openxmlformats.org/officeDocument/2006/relationships" xmlns:wne="http://schemas.microsoft.com/office/word/2006/wordml">
  <wne:keymaps>
    <wne:keymap wne:kcmPrimary="0244">
      <wne:macro wne:macroName="PROJECT.NEWMACROS.DELETE_SHAPES"/>
    </wne:keymap>
  </wne:keymap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4AA" w:rsidRDefault="002914AA">
      <w:pPr>
        <w:spacing w:after="0" w:line="240" w:lineRule="auto"/>
      </w:pPr>
      <w:r>
        <w:separator/>
      </w:r>
    </w:p>
  </w:endnote>
  <w:endnote w:type="continuationSeparator" w:id="0">
    <w:p w:rsidR="002914AA" w:rsidRDefault="0029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15" w:rsidRDefault="009814BA">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7728" behindDoc="1" locked="0" layoutInCell="0" allowOverlap="1">
              <wp:simplePos x="0" y="0"/>
              <wp:positionH relativeFrom="page">
                <wp:posOffset>7228840</wp:posOffset>
              </wp:positionH>
              <wp:positionV relativeFrom="page">
                <wp:posOffset>8820150</wp:posOffset>
              </wp:positionV>
              <wp:extent cx="113030" cy="150495"/>
              <wp:effectExtent l="0" t="0" r="1397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115" w:rsidRDefault="006023F6">
                          <w:pPr>
                            <w:widowControl w:val="0"/>
                            <w:autoSpaceDE w:val="0"/>
                            <w:autoSpaceDN w:val="0"/>
                            <w:adjustRightInd w:val="0"/>
                            <w:spacing w:before="1" w:after="0" w:line="240" w:lineRule="auto"/>
                            <w:ind w:left="40" w:right="-20"/>
                            <w:rPr>
                              <w:rFonts w:ascii="Times New Roman" w:hAnsi="Times New Roman" w:cs="Times New Roman"/>
                              <w:sz w:val="19"/>
                              <w:szCs w:val="19"/>
                            </w:rPr>
                          </w:pPr>
                          <w:r>
                            <w:rPr>
                              <w:rFonts w:ascii="Times New Roman" w:hAnsi="Times New Roman" w:cs="Times New Roman"/>
                              <w:w w:val="103"/>
                              <w:sz w:val="19"/>
                              <w:szCs w:val="19"/>
                            </w:rPr>
                            <w:fldChar w:fldCharType="begin"/>
                          </w:r>
                          <w:r w:rsidR="00CF6569">
                            <w:rPr>
                              <w:rFonts w:ascii="Times New Roman" w:hAnsi="Times New Roman" w:cs="Times New Roman"/>
                              <w:w w:val="103"/>
                              <w:sz w:val="19"/>
                              <w:szCs w:val="19"/>
                            </w:rPr>
                            <w:instrText xml:space="preserve"> PAGE </w:instrText>
                          </w:r>
                          <w:r>
                            <w:rPr>
                              <w:rFonts w:ascii="Times New Roman" w:hAnsi="Times New Roman" w:cs="Times New Roman"/>
                              <w:w w:val="103"/>
                              <w:sz w:val="19"/>
                              <w:szCs w:val="19"/>
                            </w:rPr>
                            <w:fldChar w:fldCharType="separate"/>
                          </w:r>
                          <w:r w:rsidR="009814BA">
                            <w:rPr>
                              <w:rFonts w:ascii="Times New Roman" w:hAnsi="Times New Roman" w:cs="Times New Roman"/>
                              <w:noProof/>
                              <w:w w:val="103"/>
                              <w:sz w:val="19"/>
                              <w:szCs w:val="19"/>
                            </w:rPr>
                            <w:t>1</w:t>
                          </w:r>
                          <w:r>
                            <w:rPr>
                              <w:rFonts w:ascii="Times New Roman" w:hAnsi="Times New Roman" w:cs="Times New Roman"/>
                              <w:w w:val="103"/>
                              <w:sz w:val="19"/>
                              <w:szCs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9" type="#_x0000_t202" style="position:absolute;margin-left:569.2pt;margin-top:694.5pt;width:8.9pt;height:1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" o:allowincell="f" filled="f" stroked="f">
              <v:textbox inset="0,0,0,0">
                <w:txbxContent>
                  <w:p w:rsidR="002D6115" w:rsidRDefault="006023F6">
                    <w:pPr>
                      <w:widowControl w:val="0"/>
                      <w:autoSpaceDE w:val="0"/>
                      <w:autoSpaceDN w:val="0"/>
                      <w:adjustRightInd w:val="0"/>
                      <w:spacing w:before="1" w:after="0" w:line="240" w:lineRule="auto"/>
                      <w:ind w:left="40" w:right="-20"/>
                      <w:rPr>
                        <w:rFonts w:ascii="Times New Roman" w:hAnsi="Times New Roman" w:cs="Times New Roman"/>
                        <w:sz w:val="19"/>
                        <w:szCs w:val="19"/>
                      </w:rPr>
                    </w:pPr>
                    <w:r>
                      <w:rPr>
                        <w:rFonts w:ascii="Times New Roman" w:hAnsi="Times New Roman" w:cs="Times New Roman"/>
                        <w:w w:val="103"/>
                        <w:sz w:val="19"/>
                        <w:szCs w:val="19"/>
                      </w:rPr>
                      <w:fldChar w:fldCharType="begin"/>
                    </w:r>
                    <w:r w:rsidR="00CF6569">
                      <w:rPr>
                        <w:rFonts w:ascii="Times New Roman" w:hAnsi="Times New Roman" w:cs="Times New Roman"/>
                        <w:w w:val="103"/>
                        <w:sz w:val="19"/>
                        <w:szCs w:val="19"/>
                      </w:rPr>
                      <w:instrText xml:space="preserve"> PAGE </w:instrText>
                    </w:r>
                    <w:r>
                      <w:rPr>
                        <w:rFonts w:ascii="Times New Roman" w:hAnsi="Times New Roman" w:cs="Times New Roman"/>
                        <w:w w:val="103"/>
                        <w:sz w:val="19"/>
                        <w:szCs w:val="19"/>
                      </w:rPr>
                      <w:fldChar w:fldCharType="separate"/>
                    </w:r>
                    <w:r w:rsidR="009814BA">
                      <w:rPr>
                        <w:rFonts w:ascii="Times New Roman" w:hAnsi="Times New Roman" w:cs="Times New Roman"/>
                        <w:noProof/>
                        <w:w w:val="103"/>
                        <w:sz w:val="19"/>
                        <w:szCs w:val="19"/>
                      </w:rPr>
                      <w:t>1</w:t>
                    </w:r>
                    <w:r>
                      <w:rPr>
                        <w:rFonts w:ascii="Times New Roman" w:hAnsi="Times New Roman" w:cs="Times New Roman"/>
                        <w:w w:val="103"/>
                        <w:sz w:val="19"/>
                        <w:szCs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4AA" w:rsidRDefault="002914AA">
      <w:pPr>
        <w:spacing w:after="0" w:line="240" w:lineRule="auto"/>
      </w:pPr>
      <w:r>
        <w:separator/>
      </w:r>
    </w:p>
  </w:footnote>
  <w:footnote w:type="continuationSeparator" w:id="0">
    <w:p w:rsidR="002914AA" w:rsidRDefault="002914AA">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b Boland">
    <w15:presenceInfo w15:providerId="Windows Live" w15:userId="6828d34fbc035d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101"/>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57"/>
    <w:rsid w:val="00021D9A"/>
    <w:rsid w:val="00111DE0"/>
    <w:rsid w:val="00133A97"/>
    <w:rsid w:val="0014493C"/>
    <w:rsid w:val="00215558"/>
    <w:rsid w:val="002427A4"/>
    <w:rsid w:val="00254A1F"/>
    <w:rsid w:val="002849D3"/>
    <w:rsid w:val="002914AA"/>
    <w:rsid w:val="0029377C"/>
    <w:rsid w:val="002D2637"/>
    <w:rsid w:val="002D6115"/>
    <w:rsid w:val="0031498A"/>
    <w:rsid w:val="00323039"/>
    <w:rsid w:val="00395AD5"/>
    <w:rsid w:val="003A3633"/>
    <w:rsid w:val="003C001A"/>
    <w:rsid w:val="003C2DD6"/>
    <w:rsid w:val="003D5314"/>
    <w:rsid w:val="00434E69"/>
    <w:rsid w:val="00446708"/>
    <w:rsid w:val="00455249"/>
    <w:rsid w:val="00477EE0"/>
    <w:rsid w:val="004C7A57"/>
    <w:rsid w:val="004D5551"/>
    <w:rsid w:val="005032FA"/>
    <w:rsid w:val="0052176B"/>
    <w:rsid w:val="0052293A"/>
    <w:rsid w:val="00584A5D"/>
    <w:rsid w:val="005B3969"/>
    <w:rsid w:val="005D6D8F"/>
    <w:rsid w:val="006023F6"/>
    <w:rsid w:val="00630A44"/>
    <w:rsid w:val="00717C03"/>
    <w:rsid w:val="0072364F"/>
    <w:rsid w:val="00744CA5"/>
    <w:rsid w:val="00783494"/>
    <w:rsid w:val="00796952"/>
    <w:rsid w:val="007D4712"/>
    <w:rsid w:val="00833ABF"/>
    <w:rsid w:val="00854AB8"/>
    <w:rsid w:val="009814BA"/>
    <w:rsid w:val="0098433A"/>
    <w:rsid w:val="00990184"/>
    <w:rsid w:val="009E3D4E"/>
    <w:rsid w:val="00A35403"/>
    <w:rsid w:val="00A76839"/>
    <w:rsid w:val="00AB564E"/>
    <w:rsid w:val="00AE5334"/>
    <w:rsid w:val="00B014CF"/>
    <w:rsid w:val="00B22EF9"/>
    <w:rsid w:val="00B52D87"/>
    <w:rsid w:val="00B631D6"/>
    <w:rsid w:val="00BA1B4A"/>
    <w:rsid w:val="00BC4B33"/>
    <w:rsid w:val="00BE14A0"/>
    <w:rsid w:val="00BF67E5"/>
    <w:rsid w:val="00C5085D"/>
    <w:rsid w:val="00C83EB0"/>
    <w:rsid w:val="00CB1AC8"/>
    <w:rsid w:val="00CF6569"/>
    <w:rsid w:val="00D00691"/>
    <w:rsid w:val="00D03FE7"/>
    <w:rsid w:val="00D05C38"/>
    <w:rsid w:val="00D30F0F"/>
    <w:rsid w:val="00D472FC"/>
    <w:rsid w:val="00D641B3"/>
    <w:rsid w:val="00D76BC3"/>
    <w:rsid w:val="00D76E5A"/>
    <w:rsid w:val="00D94B12"/>
    <w:rsid w:val="00DA528D"/>
    <w:rsid w:val="00DD0209"/>
    <w:rsid w:val="00E22DB3"/>
    <w:rsid w:val="00E4108D"/>
    <w:rsid w:val="00EA1B9A"/>
    <w:rsid w:val="00EB2A66"/>
    <w:rsid w:val="00EB5F2E"/>
    <w:rsid w:val="00F32827"/>
    <w:rsid w:val="00F330C7"/>
    <w:rsid w:val="00F60840"/>
    <w:rsid w:val="00F97670"/>
    <w:rsid w:val="00FC266A"/>
    <w:rsid w:val="00FD2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66"/>
    <w:rPr>
      <w:rFonts w:ascii="Tahoma" w:hAnsi="Tahoma" w:cs="Tahoma"/>
      <w:sz w:val="16"/>
      <w:szCs w:val="16"/>
    </w:rPr>
  </w:style>
  <w:style w:type="paragraph" w:styleId="DocumentMap">
    <w:name w:val="Document Map"/>
    <w:basedOn w:val="Normal"/>
    <w:link w:val="DocumentMapChar"/>
    <w:uiPriority w:val="99"/>
    <w:semiHidden/>
    <w:unhideWhenUsed/>
    <w:rsid w:val="003230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3039"/>
    <w:rPr>
      <w:rFonts w:ascii="Tahoma" w:hAnsi="Tahoma" w:cs="Tahoma"/>
      <w:sz w:val="16"/>
      <w:szCs w:val="16"/>
    </w:rPr>
  </w:style>
  <w:style w:type="character" w:styleId="CommentReference">
    <w:name w:val="annotation reference"/>
    <w:basedOn w:val="DefaultParagraphFont"/>
    <w:uiPriority w:val="99"/>
    <w:semiHidden/>
    <w:unhideWhenUsed/>
    <w:rsid w:val="00A35403"/>
    <w:rPr>
      <w:sz w:val="16"/>
      <w:szCs w:val="16"/>
    </w:rPr>
  </w:style>
  <w:style w:type="paragraph" w:styleId="CommentText">
    <w:name w:val="annotation text"/>
    <w:basedOn w:val="Normal"/>
    <w:link w:val="CommentTextChar"/>
    <w:uiPriority w:val="99"/>
    <w:semiHidden/>
    <w:unhideWhenUsed/>
    <w:rsid w:val="00A35403"/>
    <w:pPr>
      <w:spacing w:line="240" w:lineRule="auto"/>
    </w:pPr>
    <w:rPr>
      <w:sz w:val="20"/>
      <w:szCs w:val="20"/>
    </w:rPr>
  </w:style>
  <w:style w:type="character" w:customStyle="1" w:styleId="CommentTextChar">
    <w:name w:val="Comment Text Char"/>
    <w:basedOn w:val="DefaultParagraphFont"/>
    <w:link w:val="CommentText"/>
    <w:uiPriority w:val="99"/>
    <w:semiHidden/>
    <w:rsid w:val="00A35403"/>
    <w:rPr>
      <w:sz w:val="20"/>
      <w:szCs w:val="20"/>
    </w:rPr>
  </w:style>
  <w:style w:type="paragraph" w:styleId="CommentSubject">
    <w:name w:val="annotation subject"/>
    <w:basedOn w:val="CommentText"/>
    <w:next w:val="CommentText"/>
    <w:link w:val="CommentSubjectChar"/>
    <w:uiPriority w:val="99"/>
    <w:semiHidden/>
    <w:unhideWhenUsed/>
    <w:rsid w:val="00A35403"/>
    <w:rPr>
      <w:b/>
      <w:bCs/>
    </w:rPr>
  </w:style>
  <w:style w:type="character" w:customStyle="1" w:styleId="CommentSubjectChar">
    <w:name w:val="Comment Subject Char"/>
    <w:basedOn w:val="CommentTextChar"/>
    <w:link w:val="CommentSubject"/>
    <w:uiPriority w:val="99"/>
    <w:semiHidden/>
    <w:rsid w:val="00A35403"/>
    <w:rPr>
      <w:b/>
      <w:bCs/>
      <w:sz w:val="20"/>
      <w:szCs w:val="20"/>
    </w:rPr>
  </w:style>
  <w:style w:type="paragraph" w:styleId="Header">
    <w:name w:val="header"/>
    <w:basedOn w:val="Normal"/>
    <w:link w:val="HeaderChar"/>
    <w:uiPriority w:val="99"/>
    <w:semiHidden/>
    <w:unhideWhenUsed/>
    <w:rsid w:val="002D26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637"/>
  </w:style>
  <w:style w:type="paragraph" w:styleId="Footer">
    <w:name w:val="footer"/>
    <w:basedOn w:val="Normal"/>
    <w:link w:val="FooterChar"/>
    <w:uiPriority w:val="99"/>
    <w:semiHidden/>
    <w:unhideWhenUsed/>
    <w:rsid w:val="002D2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66"/>
    <w:rPr>
      <w:rFonts w:ascii="Tahoma" w:hAnsi="Tahoma" w:cs="Tahoma"/>
      <w:sz w:val="16"/>
      <w:szCs w:val="16"/>
    </w:rPr>
  </w:style>
  <w:style w:type="paragraph" w:styleId="DocumentMap">
    <w:name w:val="Document Map"/>
    <w:basedOn w:val="Normal"/>
    <w:link w:val="DocumentMapChar"/>
    <w:uiPriority w:val="99"/>
    <w:semiHidden/>
    <w:unhideWhenUsed/>
    <w:rsid w:val="003230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3039"/>
    <w:rPr>
      <w:rFonts w:ascii="Tahoma" w:hAnsi="Tahoma" w:cs="Tahoma"/>
      <w:sz w:val="16"/>
      <w:szCs w:val="16"/>
    </w:rPr>
  </w:style>
  <w:style w:type="character" w:styleId="CommentReference">
    <w:name w:val="annotation reference"/>
    <w:basedOn w:val="DefaultParagraphFont"/>
    <w:uiPriority w:val="99"/>
    <w:semiHidden/>
    <w:unhideWhenUsed/>
    <w:rsid w:val="00A35403"/>
    <w:rPr>
      <w:sz w:val="16"/>
      <w:szCs w:val="16"/>
    </w:rPr>
  </w:style>
  <w:style w:type="paragraph" w:styleId="CommentText">
    <w:name w:val="annotation text"/>
    <w:basedOn w:val="Normal"/>
    <w:link w:val="CommentTextChar"/>
    <w:uiPriority w:val="99"/>
    <w:semiHidden/>
    <w:unhideWhenUsed/>
    <w:rsid w:val="00A35403"/>
    <w:pPr>
      <w:spacing w:line="240" w:lineRule="auto"/>
    </w:pPr>
    <w:rPr>
      <w:sz w:val="20"/>
      <w:szCs w:val="20"/>
    </w:rPr>
  </w:style>
  <w:style w:type="character" w:customStyle="1" w:styleId="CommentTextChar">
    <w:name w:val="Comment Text Char"/>
    <w:basedOn w:val="DefaultParagraphFont"/>
    <w:link w:val="CommentText"/>
    <w:uiPriority w:val="99"/>
    <w:semiHidden/>
    <w:rsid w:val="00A35403"/>
    <w:rPr>
      <w:sz w:val="20"/>
      <w:szCs w:val="20"/>
    </w:rPr>
  </w:style>
  <w:style w:type="paragraph" w:styleId="CommentSubject">
    <w:name w:val="annotation subject"/>
    <w:basedOn w:val="CommentText"/>
    <w:next w:val="CommentText"/>
    <w:link w:val="CommentSubjectChar"/>
    <w:uiPriority w:val="99"/>
    <w:semiHidden/>
    <w:unhideWhenUsed/>
    <w:rsid w:val="00A35403"/>
    <w:rPr>
      <w:b/>
      <w:bCs/>
    </w:rPr>
  </w:style>
  <w:style w:type="character" w:customStyle="1" w:styleId="CommentSubjectChar">
    <w:name w:val="Comment Subject Char"/>
    <w:basedOn w:val="CommentTextChar"/>
    <w:link w:val="CommentSubject"/>
    <w:uiPriority w:val="99"/>
    <w:semiHidden/>
    <w:rsid w:val="00A35403"/>
    <w:rPr>
      <w:b/>
      <w:bCs/>
      <w:sz w:val="20"/>
      <w:szCs w:val="20"/>
    </w:rPr>
  </w:style>
  <w:style w:type="paragraph" w:styleId="Header">
    <w:name w:val="header"/>
    <w:basedOn w:val="Normal"/>
    <w:link w:val="HeaderChar"/>
    <w:uiPriority w:val="99"/>
    <w:semiHidden/>
    <w:unhideWhenUsed/>
    <w:rsid w:val="002D26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637"/>
  </w:style>
  <w:style w:type="paragraph" w:styleId="Footer">
    <w:name w:val="footer"/>
    <w:basedOn w:val="Normal"/>
    <w:link w:val="FooterChar"/>
    <w:uiPriority w:val="99"/>
    <w:semiHidden/>
    <w:unhideWhenUsed/>
    <w:rsid w:val="002D2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0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A329B-48CE-DC42-A560-0650EB70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3004</Words>
  <Characters>17126</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American Association of Directors of Psychiatric</vt:lpstr>
    </vt:vector>
  </TitlesOfParts>
  <Company>Brown University</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Association of Directors of Psychiatric</dc:title>
  <dc:creator>Psychiatry</dc:creator>
  <cp:lastModifiedBy>Sara Stramel</cp:lastModifiedBy>
  <cp:revision>2</cp:revision>
  <dcterms:created xsi:type="dcterms:W3CDTF">2016-02-04T16:54:00Z</dcterms:created>
  <dcterms:modified xsi:type="dcterms:W3CDTF">2016-02-04T16:54:00Z</dcterms:modified>
</cp:coreProperties>
</file>